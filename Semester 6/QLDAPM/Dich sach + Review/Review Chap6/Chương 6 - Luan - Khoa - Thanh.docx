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E97" w:rsidRPr="00523DF5" w:rsidRDefault="00E33E97" w:rsidP="004D6275">
      <w:pPr>
        <w:pStyle w:val="Heading2"/>
        <w:spacing w:before="0" w:afterLines="20"/>
        <w:ind w:firstLine="720"/>
        <w:rPr>
          <w:rFonts w:ascii="Times New Roman" w:hAnsi="Times New Roman" w:cs="Times New Roman"/>
          <w:i w:val="0"/>
          <w:color w:val="FF0000"/>
          <w:sz w:val="40"/>
          <w:szCs w:val="40"/>
          <w:highlight w:val="yellow"/>
        </w:rPr>
      </w:pPr>
      <w:r w:rsidRPr="00523DF5">
        <w:rPr>
          <w:rFonts w:ascii="Times New Roman" w:hAnsi="Times New Roman" w:cs="Times New Roman"/>
          <w:i w:val="0"/>
          <w:color w:val="FF0000"/>
          <w:sz w:val="40"/>
          <w:szCs w:val="40"/>
          <w:highlight w:val="yellow"/>
        </w:rPr>
        <w:t xml:space="preserve">Chương 6: </w:t>
      </w:r>
      <w:bookmarkStart w:id="0" w:name="iddle2879"/>
      <w:bookmarkStart w:id="1" w:name="iddle2691"/>
      <w:bookmarkEnd w:id="0"/>
      <w:bookmarkEnd w:id="1"/>
      <w:r w:rsidRPr="00523DF5">
        <w:rPr>
          <w:rFonts w:ascii="Times New Roman" w:hAnsi="Times New Roman" w:cs="Times New Roman"/>
          <w:i w:val="0"/>
          <w:color w:val="FF0000"/>
          <w:sz w:val="40"/>
          <w:szCs w:val="40"/>
          <w:highlight w:val="yellow"/>
        </w:rPr>
        <w:t>Những kịch bản và những yêu cầu</w:t>
      </w:r>
    </w:p>
    <w:p w:rsidR="00E33E97" w:rsidRPr="00523DF5" w:rsidRDefault="00E33E97" w:rsidP="005A2C42">
      <w:pPr>
        <w:spacing w:afterLines="20"/>
        <w:rPr>
          <w:rFonts w:ascii="Times New Roman" w:hAnsi="Times New Roman"/>
          <w:sz w:val="26"/>
          <w:szCs w:val="26"/>
          <w:highlight w:val="yellow"/>
        </w:rPr>
      </w:pPr>
    </w:p>
    <w:p w:rsidR="00E33E97" w:rsidRPr="00523DF5" w:rsidRDefault="00E33E97" w:rsidP="005A2C42">
      <w:pPr>
        <w:spacing w:afterLines="20"/>
        <w:rPr>
          <w:rFonts w:ascii="Times New Roman" w:hAnsi="Times New Roman"/>
          <w:b/>
          <w:color w:val="00B050"/>
          <w:sz w:val="32"/>
          <w:szCs w:val="32"/>
          <w:highlight w:val="yellow"/>
          <w:u w:val="single"/>
        </w:rPr>
      </w:pPr>
      <w:r w:rsidRPr="00523DF5">
        <w:rPr>
          <w:rFonts w:ascii="Times New Roman" w:hAnsi="Times New Roman"/>
          <w:b/>
          <w:color w:val="00B050"/>
          <w:sz w:val="32"/>
          <w:szCs w:val="32"/>
          <w:highlight w:val="yellow"/>
          <w:u w:val="single"/>
        </w:rPr>
        <w:t>Tồng quan:</w:t>
      </w:r>
    </w:p>
    <w:p w:rsidR="00E33E97" w:rsidRPr="00523DF5" w:rsidRDefault="00E33E97" w:rsidP="00F577F0">
      <w:pPr>
        <w:pStyle w:val="doctext"/>
        <w:spacing w:before="0" w:beforeAutospacing="0" w:after="20" w:afterAutospacing="0"/>
        <w:ind w:firstLine="720"/>
        <w:rPr>
          <w:rStyle w:val="docemphasis"/>
          <w:rPrChange w:id="2" w:author="Khoa" w:date="2008-03-22T01:26:00Z">
            <w:rPr>
              <w:rStyle w:val="docemphasis"/>
            </w:rPr>
          </w:rPrChange>
        </w:rPr>
      </w:pPr>
      <w:r w:rsidRPr="00523DF5">
        <w:rPr>
          <w:rStyle w:val="docemphasis"/>
          <w:rPrChange w:id="3" w:author="Khoa" w:date="2008-03-22T01:26:00Z">
            <w:rPr>
              <w:rStyle w:val="docemphasis"/>
            </w:rPr>
          </w:rPrChange>
        </w:rPr>
        <w:t xml:space="preserve">Trong phần này, chúng ta xem xét những kịch bản giúp cho các stakeholder( những người quyết định sự thành công của dự án) nhận </w:t>
      </w:r>
      <w:r w:rsidR="00F577F0" w:rsidRPr="00523DF5">
        <w:rPr>
          <w:rStyle w:val="docemphasis"/>
          <w:rPrChange w:id="4" w:author="Khoa" w:date="2008-03-22T01:26:00Z">
            <w:rPr>
              <w:rStyle w:val="docemphasis"/>
            </w:rPr>
          </w:rPrChange>
        </w:rPr>
        <w:t>thấy</w:t>
      </w:r>
      <w:r w:rsidRPr="00523DF5">
        <w:rPr>
          <w:rStyle w:val="docemphasis"/>
          <w:rPrChange w:id="5" w:author="Khoa" w:date="2008-03-22T01:26:00Z">
            <w:rPr>
              <w:rStyle w:val="docemphasis"/>
            </w:rPr>
          </w:rPrChange>
        </w:rPr>
        <w:t xml:space="preserve"> các yêu cầu của họ.</w:t>
      </w:r>
    </w:p>
    <w:p w:rsidR="00E33E97" w:rsidRPr="00523DF5" w:rsidRDefault="00E33E97" w:rsidP="00F577F0">
      <w:pPr>
        <w:pStyle w:val="doctext"/>
        <w:spacing w:before="0" w:beforeAutospacing="0" w:after="20" w:afterAutospacing="0"/>
        <w:rPr>
          <w:rStyle w:val="docemphasis"/>
          <w:rPrChange w:id="6" w:author="Khoa" w:date="2008-03-22T01:26:00Z">
            <w:rPr>
              <w:rStyle w:val="docemphasis"/>
            </w:rPr>
          </w:rPrChange>
        </w:rPr>
      </w:pPr>
      <w:r w:rsidRPr="00523DF5">
        <w:rPr>
          <w:rStyle w:val="docemphasis"/>
          <w:rPrChange w:id="7" w:author="Khoa" w:date="2008-03-22T01:26:00Z">
            <w:rPr>
              <w:rStyle w:val="docemphasis"/>
            </w:rPr>
          </w:rPrChange>
        </w:rPr>
        <w:t xml:space="preserve">Bây giờ bạn đã tiến đến giai đọan: quy trình của những yêu cầu mà bạn đã xác định </w:t>
      </w:r>
      <w:r w:rsidR="00F577F0" w:rsidRPr="00523DF5">
        <w:rPr>
          <w:rStyle w:val="docemphasis"/>
          <w:rPrChange w:id="8" w:author="Khoa" w:date="2008-03-22T01:26:00Z">
            <w:rPr>
              <w:rStyle w:val="docemphasis"/>
            </w:rPr>
          </w:rPrChange>
        </w:rPr>
        <w:t xml:space="preserve">được </w:t>
      </w:r>
      <w:r w:rsidRPr="00523DF5">
        <w:rPr>
          <w:rStyle w:val="docemphasis"/>
          <w:rPrChange w:id="9" w:author="Khoa" w:date="2008-03-22T01:26:00Z">
            <w:rPr>
              <w:rStyle w:val="docemphasis"/>
            </w:rPr>
          </w:rPrChange>
        </w:rPr>
        <w:t xml:space="preserve">những sự kiện </w:t>
      </w:r>
      <w:r w:rsidR="00F577F0" w:rsidRPr="00523DF5">
        <w:rPr>
          <w:rStyle w:val="docemphasis"/>
          <w:rPrChange w:id="10" w:author="Khoa" w:date="2008-03-22T01:26:00Z">
            <w:rPr>
              <w:rStyle w:val="docemphasis"/>
            </w:rPr>
          </w:rPrChange>
        </w:rPr>
        <w:t>liên quan đến</w:t>
      </w:r>
      <w:r w:rsidRPr="00523DF5">
        <w:rPr>
          <w:rStyle w:val="docemphasis"/>
          <w:rPrChange w:id="11" w:author="Khoa" w:date="2008-03-22T01:26:00Z">
            <w:rPr>
              <w:rStyle w:val="docemphasis"/>
            </w:rPr>
          </w:rPrChange>
        </w:rPr>
        <w:t xml:space="preserve"> nghiệp vụ, và </w:t>
      </w:r>
      <w:r w:rsidR="00F577F0" w:rsidRPr="00523DF5">
        <w:rPr>
          <w:rStyle w:val="docemphasis"/>
          <w:rPrChange w:id="12" w:author="Khoa" w:date="2008-03-22T01:26:00Z">
            <w:rPr>
              <w:rStyle w:val="docemphasis"/>
            </w:rPr>
          </w:rPrChange>
        </w:rPr>
        <w:t xml:space="preserve">theo </w:t>
      </w:r>
      <w:r w:rsidRPr="00523DF5">
        <w:rPr>
          <w:rStyle w:val="docemphasis"/>
          <w:rPrChange w:id="13" w:author="Khoa" w:date="2008-03-22T01:26:00Z">
            <w:rPr>
              <w:rStyle w:val="docemphasis"/>
            </w:rPr>
          </w:rPrChange>
        </w:rPr>
        <w:t>đó</w:t>
      </w:r>
      <w:r w:rsidR="00F577F0" w:rsidRPr="00523DF5">
        <w:rPr>
          <w:rStyle w:val="docemphasis"/>
          <w:rPrChange w:id="14" w:author="Khoa" w:date="2008-03-22T01:26:00Z">
            <w:rPr>
              <w:rStyle w:val="docemphasis"/>
            </w:rPr>
          </w:rPrChange>
        </w:rPr>
        <w:t>,</w:t>
      </w:r>
      <w:r w:rsidRPr="00523DF5">
        <w:rPr>
          <w:rStyle w:val="docemphasis"/>
          <w:rPrChange w:id="15" w:author="Khoa" w:date="2008-03-22T01:26:00Z">
            <w:rPr>
              <w:rStyle w:val="docemphasis"/>
            </w:rPr>
          </w:rPrChange>
        </w:rPr>
        <w:t xml:space="preserve"> các nghiệp vụ sử dụng những tình huống đó. Trong chương 5, chúng ta </w:t>
      </w:r>
      <w:r w:rsidR="007803CF" w:rsidRPr="00523DF5">
        <w:rPr>
          <w:rStyle w:val="docemphasis"/>
          <w:rPrChange w:id="16" w:author="Khoa" w:date="2008-03-22T01:26:00Z">
            <w:rPr>
              <w:rStyle w:val="docemphasis"/>
            </w:rPr>
          </w:rPrChange>
        </w:rPr>
        <w:t>đã xét đến việc</w:t>
      </w:r>
      <w:r w:rsidRPr="00523DF5">
        <w:rPr>
          <w:rStyle w:val="docemphasis"/>
          <w:rPrChange w:id="17" w:author="Khoa" w:date="2008-03-22T01:26:00Z">
            <w:rPr>
              <w:rStyle w:val="docemphasis"/>
            </w:rPr>
          </w:rPrChange>
        </w:rPr>
        <w:t xml:space="preserve"> </w:t>
      </w:r>
      <w:r w:rsidR="007803CF" w:rsidRPr="00523DF5">
        <w:rPr>
          <w:rStyle w:val="docemphasis"/>
          <w:rPrChange w:id="18" w:author="Khoa" w:date="2008-03-22T01:26:00Z">
            <w:rPr>
              <w:rStyle w:val="docemphasis"/>
            </w:rPr>
          </w:rPrChange>
        </w:rPr>
        <w:t>rà soát</w:t>
      </w:r>
      <w:r w:rsidRPr="00523DF5">
        <w:rPr>
          <w:rStyle w:val="docemphasis"/>
          <w:rPrChange w:id="19" w:author="Khoa" w:date="2008-03-22T01:26:00Z">
            <w:rPr>
              <w:rStyle w:val="docemphasis"/>
            </w:rPr>
          </w:rPrChange>
        </w:rPr>
        <w:t xml:space="preserve"> những yêu cầu sử dụng các kỹ thuật khác nhau. Trong chương này, chúng ta khảo sát việc sử dụng các kịch bản để khám phá và ghi lại những hiểu biết và những yêu cầu </w:t>
      </w:r>
      <w:r w:rsidR="007803CF" w:rsidRPr="00523DF5">
        <w:rPr>
          <w:rStyle w:val="docemphasis"/>
          <w:rPrChange w:id="20" w:author="Khoa" w:date="2008-03-22T01:26:00Z">
            <w:rPr>
              <w:rStyle w:val="docemphasis"/>
            </w:rPr>
          </w:rPrChange>
        </w:rPr>
        <w:t>nghiệp vụ</w:t>
      </w:r>
      <w:r w:rsidRPr="00523DF5">
        <w:rPr>
          <w:rStyle w:val="docemphasis"/>
          <w:rPrChange w:id="21" w:author="Khoa" w:date="2008-03-22T01:26:00Z">
            <w:rPr>
              <w:rStyle w:val="docemphasis"/>
            </w:rPr>
          </w:rPrChange>
        </w:rPr>
        <w:t>.</w:t>
      </w:r>
      <w:r w:rsidR="007803CF" w:rsidRPr="00523DF5">
        <w:rPr>
          <w:rStyle w:val="docemphasis"/>
          <w:rPrChange w:id="22" w:author="Khoa" w:date="2008-03-22T01:26:00Z">
            <w:rPr>
              <w:rStyle w:val="docemphasis"/>
            </w:rPr>
          </w:rPrChange>
        </w:rPr>
        <w:t>Việc khảo sát này nhằm mục đích làm cho</w:t>
      </w:r>
      <w:r w:rsidRPr="00523DF5">
        <w:rPr>
          <w:rStyle w:val="docemphasis"/>
          <w:rPrChange w:id="23" w:author="Khoa" w:date="2008-03-22T01:26:00Z">
            <w:rPr>
              <w:rStyle w:val="docemphasis"/>
            </w:rPr>
          </w:rPrChange>
        </w:rPr>
        <w:t xml:space="preserve"> kịch bản có hiệu quả, phần lớn là do sự sẵn sàng tá</w:t>
      </w:r>
      <w:r w:rsidR="007803CF" w:rsidRPr="00523DF5">
        <w:rPr>
          <w:rStyle w:val="docemphasis"/>
          <w:rPrChange w:id="24" w:author="Khoa" w:date="2008-03-22T01:26:00Z">
            <w:rPr>
              <w:rStyle w:val="docemphasis"/>
            </w:rPr>
          </w:rPrChange>
        </w:rPr>
        <w:t>n thành của những stakeholder không</w:t>
      </w:r>
      <w:r w:rsidRPr="00523DF5">
        <w:rPr>
          <w:rStyle w:val="docemphasis"/>
          <w:rPrChange w:id="25" w:author="Khoa" w:date="2008-03-22T01:26:00Z">
            <w:rPr>
              <w:rStyle w:val="docemphasis"/>
            </w:rPr>
          </w:rPrChange>
        </w:rPr>
        <w:t xml:space="preserve"> chuyên kỹ thuật.</w:t>
      </w:r>
    </w:p>
    <w:p w:rsidR="00787876" w:rsidRPr="00523DF5" w:rsidRDefault="00787876" w:rsidP="004D6275">
      <w:pPr>
        <w:pStyle w:val="doctext"/>
        <w:spacing w:before="0" w:beforeAutospacing="0" w:afterLines="20" w:afterAutospacing="0"/>
        <w:rPr>
          <w:rStyle w:val="docemphasis"/>
          <w:rPrChange w:id="26" w:author="Khoa" w:date="2008-03-22T01:26:00Z">
            <w:rPr>
              <w:rStyle w:val="docemphasis"/>
            </w:rPr>
          </w:rPrChange>
        </w:rPr>
      </w:pPr>
    </w:p>
    <w:p w:rsidR="00787876" w:rsidRPr="00523DF5" w:rsidRDefault="007803CF" w:rsidP="005A2C42">
      <w:pPr>
        <w:spacing w:afterLines="20"/>
        <w:ind w:firstLine="720"/>
        <w:outlineLvl w:val="2"/>
        <w:rPr>
          <w:rFonts w:ascii="Times New Roman" w:hAnsi="Times New Roman"/>
          <w:b/>
          <w:bCs/>
          <w:color w:val="00B0F0"/>
          <w:sz w:val="30"/>
          <w:szCs w:val="30"/>
          <w:highlight w:val="yellow"/>
        </w:rPr>
      </w:pPr>
      <w:bookmarkStart w:id="27" w:name="iddle2880"/>
      <w:bookmarkEnd w:id="27"/>
      <w:del w:id="28" w:author="ricky" w:date="2008-03-21T19:11:00Z">
        <w:r w:rsidRPr="00523DF5">
          <w:rPr>
            <w:rFonts w:ascii="Times New Roman" w:hAnsi="Times New Roman"/>
            <w:b/>
            <w:bCs/>
            <w:color w:val="00B0F0"/>
            <w:sz w:val="30"/>
            <w:szCs w:val="30"/>
            <w:highlight w:val="yellow"/>
          </w:rPr>
          <w:delText xml:space="preserve">Agility Guide : </w:delText>
        </w:r>
        <w:r w:rsidR="00E33E97" w:rsidRPr="00523DF5">
          <w:rPr>
            <w:rFonts w:ascii="Times New Roman" w:hAnsi="Times New Roman"/>
            <w:b/>
            <w:bCs/>
            <w:color w:val="00B0F0"/>
            <w:sz w:val="30"/>
            <w:szCs w:val="30"/>
            <w:highlight w:val="yellow"/>
          </w:rPr>
          <w:delText xml:space="preserve"> </w:delText>
        </w:r>
      </w:del>
      <w:r w:rsidR="00E33E97" w:rsidRPr="00523DF5">
        <w:rPr>
          <w:rFonts w:ascii="Times New Roman" w:hAnsi="Times New Roman"/>
          <w:b/>
          <w:bCs/>
          <w:color w:val="00B0F0"/>
          <w:sz w:val="30"/>
          <w:szCs w:val="30"/>
          <w:highlight w:val="yellow"/>
        </w:rPr>
        <w:t>Hướng dẫn nhanh.</w:t>
      </w:r>
    </w:p>
    <w:p w:rsidR="00E33E97" w:rsidRPr="00523DF5" w:rsidRDefault="00E33E97" w:rsidP="005A2C42">
      <w:pPr>
        <w:spacing w:afterLines="20"/>
        <w:ind w:firstLine="720"/>
        <w:rPr>
          <w:rFonts w:ascii="Times New Roman" w:hAnsi="Times New Roman"/>
          <w:sz w:val="26"/>
          <w:szCs w:val="26"/>
          <w:highlight w:val="yellow"/>
        </w:rPr>
      </w:pPr>
      <w:r w:rsidRPr="00523DF5">
        <w:rPr>
          <w:rFonts w:ascii="Times New Roman" w:hAnsi="Times New Roman"/>
          <w:sz w:val="26"/>
          <w:szCs w:val="26"/>
          <w:highlight w:val="yellow"/>
        </w:rPr>
        <w:t xml:space="preserve">Chúng ta thừa nhận rằng những nguyện vọng của bạn </w:t>
      </w:r>
      <w:r w:rsidR="007803CF" w:rsidRPr="00523DF5">
        <w:rPr>
          <w:rFonts w:ascii="Times New Roman" w:hAnsi="Times New Roman"/>
          <w:sz w:val="26"/>
          <w:szCs w:val="26"/>
          <w:highlight w:val="yellow"/>
        </w:rPr>
        <w:t xml:space="preserve">đều </w:t>
      </w:r>
      <w:r w:rsidRPr="00523DF5">
        <w:rPr>
          <w:rFonts w:ascii="Times New Roman" w:hAnsi="Times New Roman"/>
          <w:sz w:val="26"/>
          <w:szCs w:val="26"/>
          <w:highlight w:val="yellow"/>
        </w:rPr>
        <w:t xml:space="preserve">hướng </w:t>
      </w:r>
      <w:r w:rsidR="007803CF" w:rsidRPr="00523DF5">
        <w:rPr>
          <w:rFonts w:ascii="Times New Roman" w:hAnsi="Times New Roman"/>
          <w:sz w:val="26"/>
          <w:szCs w:val="26"/>
          <w:highlight w:val="yellow"/>
        </w:rPr>
        <w:t>đến khả năng của bạn</w:t>
      </w:r>
      <w:r w:rsidRPr="00523DF5">
        <w:rPr>
          <w:rFonts w:ascii="Times New Roman" w:hAnsi="Times New Roman"/>
          <w:sz w:val="26"/>
          <w:szCs w:val="26"/>
          <w:highlight w:val="yellow"/>
        </w:rPr>
        <w:t xml:space="preserve"> nh</w:t>
      </w:r>
      <w:r w:rsidR="007803CF" w:rsidRPr="00523DF5">
        <w:rPr>
          <w:rFonts w:ascii="Times New Roman" w:hAnsi="Times New Roman"/>
          <w:sz w:val="26"/>
          <w:szCs w:val="26"/>
          <w:highlight w:val="yellow"/>
        </w:rPr>
        <w:t>ưng không</w:t>
      </w:r>
      <w:r w:rsidRPr="00523DF5">
        <w:rPr>
          <w:rFonts w:ascii="Times New Roman" w:hAnsi="Times New Roman"/>
          <w:sz w:val="26"/>
          <w:szCs w:val="26"/>
          <w:highlight w:val="yellow"/>
        </w:rPr>
        <w:t xml:space="preserve"> </w:t>
      </w:r>
      <w:r w:rsidR="007803CF" w:rsidRPr="00523DF5">
        <w:rPr>
          <w:rFonts w:ascii="Times New Roman" w:hAnsi="Times New Roman"/>
          <w:sz w:val="26"/>
          <w:szCs w:val="26"/>
          <w:highlight w:val="yellow"/>
        </w:rPr>
        <w:t>xuất phát từ</w:t>
      </w:r>
      <w:r w:rsidRPr="00523DF5">
        <w:rPr>
          <w:rFonts w:ascii="Times New Roman" w:hAnsi="Times New Roman"/>
          <w:sz w:val="26"/>
          <w:szCs w:val="26"/>
          <w:highlight w:val="yellow"/>
        </w:rPr>
        <w:t xml:space="preserve"> những yêu cầu thực</w:t>
      </w:r>
      <w:r w:rsidR="007803CF" w:rsidRPr="00523DF5">
        <w:rPr>
          <w:rFonts w:ascii="Times New Roman" w:hAnsi="Times New Roman"/>
          <w:sz w:val="26"/>
          <w:szCs w:val="26"/>
          <w:highlight w:val="yellow"/>
        </w:rPr>
        <w:t xml:space="preserve"> tế</w:t>
      </w:r>
      <w:r w:rsidRPr="00523DF5">
        <w:rPr>
          <w:rFonts w:ascii="Times New Roman" w:hAnsi="Times New Roman"/>
          <w:sz w:val="26"/>
          <w:szCs w:val="26"/>
          <w:highlight w:val="yellow"/>
        </w:rPr>
        <w:t xml:space="preserve">, </w:t>
      </w:r>
      <w:r w:rsidR="00CD1FE7" w:rsidRPr="00523DF5">
        <w:rPr>
          <w:rFonts w:ascii="Times New Roman" w:hAnsi="Times New Roman"/>
          <w:sz w:val="26"/>
          <w:szCs w:val="26"/>
          <w:highlight w:val="yellow"/>
        </w:rPr>
        <w:t>điều này</w:t>
      </w:r>
      <w:r w:rsidRPr="00523DF5">
        <w:rPr>
          <w:rFonts w:ascii="Times New Roman" w:hAnsi="Times New Roman"/>
          <w:sz w:val="26"/>
          <w:szCs w:val="26"/>
          <w:highlight w:val="yellow"/>
        </w:rPr>
        <w:t xml:space="preserve"> là nguyên nhân gây ra những nghi vấn trong phương phá</w:t>
      </w:r>
      <w:r w:rsidR="00CD1FE7" w:rsidRPr="00523DF5">
        <w:rPr>
          <w:rFonts w:ascii="Times New Roman" w:hAnsi="Times New Roman"/>
          <w:sz w:val="26"/>
          <w:szCs w:val="26"/>
          <w:highlight w:val="yellow"/>
        </w:rPr>
        <w:t>p của bạn.Trong phương diện này, c</w:t>
      </w:r>
      <w:r w:rsidRPr="00523DF5">
        <w:rPr>
          <w:rFonts w:ascii="Times New Roman" w:hAnsi="Times New Roman"/>
          <w:sz w:val="26"/>
          <w:szCs w:val="26"/>
          <w:highlight w:val="yellow"/>
        </w:rPr>
        <w:t xml:space="preserve">húng tôi gợi ý những kịch bản mang lại cho bạn một sự </w:t>
      </w:r>
      <w:r w:rsidR="00CD1FE7" w:rsidRPr="00523DF5">
        <w:rPr>
          <w:rFonts w:ascii="Times New Roman" w:hAnsi="Times New Roman"/>
          <w:sz w:val="26"/>
          <w:szCs w:val="26"/>
          <w:highlight w:val="yellow"/>
        </w:rPr>
        <w:t>gợi nhớ tốt nhất</w:t>
      </w:r>
      <w:r w:rsidRPr="00523DF5">
        <w:rPr>
          <w:rFonts w:ascii="Times New Roman" w:hAnsi="Times New Roman"/>
          <w:sz w:val="26"/>
          <w:szCs w:val="26"/>
          <w:highlight w:val="yellow"/>
        </w:rPr>
        <w:t xml:space="preserve"> khi bạn cố gắng đầu tư</w:t>
      </w:r>
      <w:r w:rsidR="00CD1FE7" w:rsidRPr="00523DF5">
        <w:rPr>
          <w:rFonts w:ascii="Times New Roman" w:hAnsi="Times New Roman"/>
          <w:sz w:val="26"/>
          <w:szCs w:val="26"/>
          <w:highlight w:val="yellow"/>
        </w:rPr>
        <w:t xml:space="preserve"> vào chúng</w:t>
      </w:r>
      <w:r w:rsidRPr="00523DF5">
        <w:rPr>
          <w:rFonts w:ascii="Times New Roman" w:hAnsi="Times New Roman"/>
          <w:sz w:val="26"/>
          <w:szCs w:val="26"/>
          <w:highlight w:val="yellow"/>
        </w:rPr>
        <w:t>.</w:t>
      </w:r>
      <w:bookmarkStart w:id="29" w:name="iddle1170"/>
      <w:bookmarkStart w:id="30" w:name="iddle1964"/>
      <w:bookmarkEnd w:id="29"/>
      <w:bookmarkEnd w:id="30"/>
    </w:p>
    <w:p w:rsidR="00CD1FE7" w:rsidRPr="00523DF5" w:rsidRDefault="00CD1FE7" w:rsidP="005A2C42">
      <w:pPr>
        <w:spacing w:afterLines="20"/>
        <w:ind w:firstLine="720"/>
        <w:rPr>
          <w:rFonts w:ascii="Times New Roman" w:hAnsi="Times New Roman"/>
          <w:sz w:val="26"/>
          <w:szCs w:val="26"/>
          <w:highlight w:val="yellow"/>
        </w:rPr>
      </w:pPr>
    </w:p>
    <w:p w:rsidR="00E33E97" w:rsidRPr="00523DF5" w:rsidRDefault="00561DB8" w:rsidP="00FC697A">
      <w:pPr>
        <w:spacing w:afterLines="20"/>
        <w:ind w:firstLine="720"/>
        <w:rPr>
          <w:rFonts w:ascii="Times New Roman" w:hAnsi="Times New Roman"/>
          <w:sz w:val="26"/>
          <w:szCs w:val="26"/>
          <w:highlight w:val="yellow"/>
        </w:rPr>
      </w:pPr>
      <w:ins w:id="31" w:author="ricky" w:date="2008-03-21T19:24:00Z">
        <w:r>
          <w:rPr>
            <w:rFonts w:ascii="Times New Roman" w:hAnsi="Times New Roman"/>
            <w:sz w:val="26"/>
            <w:szCs w:val="26"/>
            <w:highlight w:val="yellow"/>
          </w:rPr>
          <w:t>Những</w:t>
        </w:r>
      </w:ins>
      <w:r w:rsidR="00E33E97" w:rsidRPr="00523DF5">
        <w:rPr>
          <w:rFonts w:ascii="Times New Roman" w:hAnsi="Times New Roman"/>
          <w:sz w:val="26"/>
          <w:szCs w:val="26"/>
          <w:highlight w:val="yellow"/>
        </w:rPr>
        <w:t xml:space="preserve"> “Rabbit </w:t>
      </w:r>
      <w:del w:id="32" w:author="ricky" w:date="2008-03-21T19:05:00Z">
        <w:r w:rsidR="00E33E97" w:rsidRPr="00523DF5">
          <w:rPr>
            <w:rFonts w:ascii="Times New Roman" w:hAnsi="Times New Roman"/>
            <w:sz w:val="26"/>
            <w:szCs w:val="26"/>
            <w:highlight w:val="yellow"/>
          </w:rPr>
          <w:delText>project</w:delText>
        </w:r>
      </w:del>
      <w:r w:rsidR="00E33E97" w:rsidRPr="00523DF5">
        <w:rPr>
          <w:rFonts w:ascii="Times New Roman" w:hAnsi="Times New Roman"/>
          <w:sz w:val="26"/>
          <w:szCs w:val="26"/>
          <w:highlight w:val="yellow"/>
        </w:rPr>
        <w:t>”</w:t>
      </w:r>
      <w:ins w:id="33" w:author="ricky" w:date="2008-03-21T19:05:00Z">
        <w:r w:rsidR="0037437F">
          <w:rPr>
            <w:rFonts w:ascii="Times New Roman" w:hAnsi="Times New Roman"/>
            <w:sz w:val="26"/>
            <w:szCs w:val="26"/>
            <w:highlight w:val="yellow"/>
          </w:rPr>
          <w:t xml:space="preserve"> dự án</w:t>
        </w:r>
      </w:ins>
      <w:r w:rsidR="00E33E97" w:rsidRPr="00523DF5">
        <w:rPr>
          <w:rFonts w:ascii="Times New Roman" w:hAnsi="Times New Roman"/>
          <w:sz w:val="26"/>
          <w:szCs w:val="26"/>
          <w:highlight w:val="yellow"/>
        </w:rPr>
        <w:t xml:space="preserve"> vạch ra những kịch bản linh động nhất như việc tìm kiếm những công nghệ để khám phá con đường làm việc tối ưu của những stakeholder. Những người phân tích yêu cầu và</w:t>
      </w:r>
      <w:ins w:id="34" w:author="ricky" w:date="2008-03-21T19:11:00Z">
        <w:r w:rsidR="00E33E97" w:rsidRPr="00523DF5">
          <w:rPr>
            <w:rFonts w:ascii="Times New Roman" w:hAnsi="Times New Roman"/>
            <w:sz w:val="26"/>
            <w:szCs w:val="26"/>
            <w:highlight w:val="yellow"/>
          </w:rPr>
          <w:t xml:space="preserve"> </w:t>
        </w:r>
        <w:r w:rsidR="0037437F">
          <w:rPr>
            <w:rFonts w:ascii="Times New Roman" w:hAnsi="Times New Roman"/>
            <w:sz w:val="26"/>
            <w:szCs w:val="26"/>
            <w:highlight w:val="yellow"/>
          </w:rPr>
          <w:t>những</w:t>
        </w:r>
      </w:ins>
      <w:ins w:id="35" w:author="ricky" w:date="2008-03-22T01:20:00Z">
        <w:r w:rsidR="00E33E97" w:rsidRPr="00523DF5">
          <w:rPr>
            <w:rFonts w:ascii="Times New Roman" w:hAnsi="Times New Roman"/>
            <w:sz w:val="26"/>
            <w:szCs w:val="26"/>
            <w:highlight w:val="yellow"/>
          </w:rPr>
          <w:t xml:space="preserve"> </w:t>
        </w:r>
      </w:ins>
      <w:r w:rsidR="00E33E97" w:rsidRPr="00523DF5">
        <w:rPr>
          <w:rFonts w:ascii="Times New Roman" w:hAnsi="Times New Roman"/>
          <w:sz w:val="26"/>
          <w:szCs w:val="26"/>
          <w:highlight w:val="yellow"/>
        </w:rPr>
        <w:t>stakeholder</w:t>
      </w:r>
      <w:del w:id="36" w:author="ricky" w:date="2008-03-21T19:11:00Z">
        <w:r w:rsidR="00E33E97" w:rsidRPr="00523DF5">
          <w:rPr>
            <w:rFonts w:ascii="Times New Roman" w:hAnsi="Times New Roman"/>
            <w:sz w:val="26"/>
            <w:szCs w:val="26"/>
            <w:highlight w:val="yellow"/>
          </w:rPr>
          <w:delText>s</w:delText>
        </w:r>
      </w:del>
      <w:r w:rsidR="00E33E97" w:rsidRPr="00523DF5">
        <w:rPr>
          <w:rFonts w:ascii="Times New Roman" w:hAnsi="Times New Roman"/>
          <w:sz w:val="26"/>
          <w:szCs w:val="26"/>
          <w:highlight w:val="yellow"/>
        </w:rPr>
        <w:t xml:space="preserve"> cùng nhau xây dựng kịch bản cho doanh nghiệp sử dụng tại một thời điểm. Những kịch bản là những phương tiện nhanh để tìm ra những trường hợp bình thường, những </w:t>
      </w:r>
      <w:r w:rsidR="00CD1FE7" w:rsidRPr="00523DF5">
        <w:rPr>
          <w:rFonts w:ascii="Times New Roman" w:hAnsi="Times New Roman"/>
          <w:sz w:val="26"/>
          <w:szCs w:val="26"/>
          <w:highlight w:val="yellow"/>
        </w:rPr>
        <w:t>ngoại lệ</w:t>
      </w:r>
      <w:r w:rsidR="00E33E97" w:rsidRPr="00523DF5">
        <w:rPr>
          <w:rFonts w:ascii="Times New Roman" w:hAnsi="Times New Roman"/>
          <w:sz w:val="26"/>
          <w:szCs w:val="26"/>
          <w:highlight w:val="yellow"/>
        </w:rPr>
        <w:t xml:space="preserve"> và những trường hợp khác.Tức là, nhanh hơn để tìm ra nghiệp vụ khi làm việc với kịch bản hơn so với viết những </w:t>
      </w:r>
      <w:del w:id="37" w:author="ricky" w:date="2008-03-21T19:15:00Z">
        <w:r w:rsidR="00E33E97" w:rsidRPr="00523DF5">
          <w:rPr>
            <w:rFonts w:ascii="Times New Roman" w:hAnsi="Times New Roman"/>
            <w:sz w:val="26"/>
            <w:szCs w:val="26"/>
            <w:highlight w:val="yellow"/>
          </w:rPr>
          <w:delText>prototype</w:delText>
        </w:r>
      </w:del>
      <w:del w:id="38" w:author="Khoa" w:date="2008-03-22T01:26:00Z">
        <w:r w:rsidR="00E33E97" w:rsidRPr="00523DF5">
          <w:rPr>
            <w:rFonts w:ascii="Times New Roman" w:hAnsi="Times New Roman"/>
            <w:sz w:val="26"/>
            <w:szCs w:val="26"/>
            <w:highlight w:val="yellow"/>
          </w:rPr>
          <w:delText>.</w:delText>
        </w:r>
      </w:del>
      <w:ins w:id="39" w:author="ricky" w:date="2008-03-21T19:15:00Z">
        <w:r>
          <w:rPr>
            <w:rFonts w:ascii="Times New Roman" w:hAnsi="Times New Roman"/>
            <w:sz w:val="26"/>
            <w:szCs w:val="26"/>
            <w:highlight w:val="yellow"/>
          </w:rPr>
          <w:t xml:space="preserve"> bản thảo</w:t>
        </w:r>
      </w:ins>
      <w:ins w:id="40" w:author="Khoa" w:date="2008-03-22T01:26:00Z">
        <w:r w:rsidR="00E33E97" w:rsidRPr="00523DF5">
          <w:rPr>
            <w:rFonts w:ascii="Times New Roman" w:hAnsi="Times New Roman"/>
            <w:sz w:val="26"/>
            <w:szCs w:val="26"/>
            <w:highlight w:val="yellow"/>
          </w:rPr>
          <w:t>.</w:t>
        </w:r>
      </w:ins>
      <w:r w:rsidR="00E33E97" w:rsidRPr="00523DF5">
        <w:rPr>
          <w:rFonts w:ascii="Times New Roman" w:hAnsi="Times New Roman"/>
          <w:sz w:val="26"/>
          <w:szCs w:val="26"/>
          <w:highlight w:val="yellow"/>
        </w:rPr>
        <w:t xml:space="preserve"> Những kịch bản</w:t>
      </w:r>
      <w:ins w:id="41" w:author="ricky" w:date="2008-03-21T19:16:00Z">
        <w:r w:rsidR="00E33E97" w:rsidRPr="00523DF5">
          <w:rPr>
            <w:rFonts w:ascii="Times New Roman" w:hAnsi="Times New Roman"/>
            <w:sz w:val="26"/>
            <w:szCs w:val="26"/>
            <w:highlight w:val="yellow"/>
          </w:rPr>
          <w:t xml:space="preserve"> </w:t>
        </w:r>
        <w:r>
          <w:rPr>
            <w:rFonts w:ascii="Times New Roman" w:hAnsi="Times New Roman"/>
            <w:sz w:val="26"/>
            <w:szCs w:val="26"/>
            <w:highlight w:val="yellow"/>
          </w:rPr>
          <w:t>Rabbit</w:t>
        </w:r>
      </w:ins>
      <w:ins w:id="42" w:author="ricky" w:date="2008-03-22T01:20:00Z">
        <w:r w:rsidR="00E33E97" w:rsidRPr="00523DF5">
          <w:rPr>
            <w:rFonts w:ascii="Times New Roman" w:hAnsi="Times New Roman"/>
            <w:sz w:val="26"/>
            <w:szCs w:val="26"/>
            <w:highlight w:val="yellow"/>
          </w:rPr>
          <w:t xml:space="preserve"> </w:t>
        </w:r>
      </w:ins>
      <w:r w:rsidR="00E33E97" w:rsidRPr="00523DF5">
        <w:rPr>
          <w:rFonts w:ascii="Times New Roman" w:hAnsi="Times New Roman"/>
          <w:sz w:val="26"/>
          <w:szCs w:val="26"/>
          <w:highlight w:val="yellow"/>
        </w:rPr>
        <w:t xml:space="preserve">linh động bỏ qua những yêu cầu chức năng phụ, chúng có thể được tìm ra sau khi viết những </w:t>
      </w:r>
      <w:del w:id="43" w:author="ricky" w:date="2008-03-21T19:15:00Z">
        <w:r w:rsidR="00E33E97" w:rsidRPr="00523DF5">
          <w:rPr>
            <w:rFonts w:ascii="Times New Roman" w:hAnsi="Times New Roman"/>
            <w:sz w:val="26"/>
            <w:szCs w:val="26"/>
            <w:highlight w:val="yellow"/>
          </w:rPr>
          <w:delText>prototype</w:delText>
        </w:r>
      </w:del>
      <w:del w:id="44" w:author="Khoa" w:date="2008-03-22T01:26:00Z">
        <w:r w:rsidR="00E33E97" w:rsidRPr="00523DF5">
          <w:rPr>
            <w:rFonts w:ascii="Times New Roman" w:hAnsi="Times New Roman"/>
            <w:sz w:val="26"/>
            <w:szCs w:val="26"/>
            <w:highlight w:val="yellow"/>
          </w:rPr>
          <w:delText>.</w:delText>
        </w:r>
      </w:del>
      <w:ins w:id="45" w:author="ricky" w:date="2008-03-21T19:15:00Z">
        <w:r>
          <w:rPr>
            <w:rFonts w:ascii="Times New Roman" w:hAnsi="Times New Roman"/>
            <w:sz w:val="26"/>
            <w:szCs w:val="26"/>
            <w:highlight w:val="yellow"/>
          </w:rPr>
          <w:t xml:space="preserve"> bản thảo</w:t>
        </w:r>
      </w:ins>
      <w:ins w:id="46" w:author="Khoa" w:date="2008-03-22T01:26:00Z">
        <w:r w:rsidR="00E33E97" w:rsidRPr="00523DF5">
          <w:rPr>
            <w:rFonts w:ascii="Times New Roman" w:hAnsi="Times New Roman"/>
            <w:sz w:val="26"/>
            <w:szCs w:val="26"/>
            <w:highlight w:val="yellow"/>
          </w:rPr>
          <w:t>.</w:t>
        </w:r>
      </w:ins>
    </w:p>
    <w:p w:rsidR="00E33E97" w:rsidRPr="00523DF5" w:rsidRDefault="00E33E97" w:rsidP="005A2C42">
      <w:pPr>
        <w:spacing w:afterLines="20"/>
        <w:rPr>
          <w:rFonts w:ascii="Times New Roman" w:hAnsi="Times New Roman"/>
          <w:sz w:val="26"/>
          <w:szCs w:val="26"/>
          <w:highlight w:val="yellow"/>
        </w:rPr>
      </w:pPr>
    </w:p>
    <w:p w:rsidR="00E33E97" w:rsidRPr="00523DF5" w:rsidRDefault="00E33E97" w:rsidP="005A2C42">
      <w:pPr>
        <w:spacing w:afterLines="20"/>
        <w:rPr>
          <w:rFonts w:ascii="Times New Roman" w:hAnsi="Times New Roman"/>
          <w:sz w:val="26"/>
          <w:szCs w:val="26"/>
          <w:highlight w:val="yellow"/>
        </w:rPr>
      </w:pPr>
      <w:r w:rsidRPr="00523DF5">
        <w:rPr>
          <w:rFonts w:ascii="Times New Roman" w:hAnsi="Times New Roman"/>
          <w:sz w:val="26"/>
          <w:szCs w:val="26"/>
          <w:highlight w:val="yellow"/>
        </w:rPr>
        <w:t xml:space="preserve"> </w:t>
      </w:r>
      <w:r w:rsidR="00CD1FE7" w:rsidRPr="00523DF5">
        <w:rPr>
          <w:rFonts w:ascii="Times New Roman" w:hAnsi="Times New Roman"/>
          <w:sz w:val="26"/>
          <w:szCs w:val="26"/>
          <w:highlight w:val="yellow"/>
        </w:rPr>
        <w:tab/>
      </w:r>
      <w:ins w:id="47" w:author="ricky" w:date="2008-03-21T19:24:00Z">
        <w:r w:rsidR="00561DB8">
          <w:rPr>
            <w:rFonts w:ascii="Times New Roman" w:hAnsi="Times New Roman"/>
            <w:sz w:val="26"/>
            <w:szCs w:val="26"/>
            <w:highlight w:val="yellow"/>
          </w:rPr>
          <w:t xml:space="preserve">Những </w:t>
        </w:r>
      </w:ins>
      <w:r w:rsidRPr="00523DF5">
        <w:rPr>
          <w:rFonts w:ascii="Times New Roman" w:hAnsi="Times New Roman"/>
          <w:sz w:val="26"/>
          <w:szCs w:val="26"/>
          <w:highlight w:val="yellow"/>
        </w:rPr>
        <w:t xml:space="preserve">“Horse </w:t>
      </w:r>
      <w:del w:id="48" w:author="ricky" w:date="2008-03-21T19:10:00Z">
        <w:r w:rsidRPr="00523DF5">
          <w:rPr>
            <w:rFonts w:ascii="Times New Roman" w:hAnsi="Times New Roman"/>
            <w:sz w:val="26"/>
            <w:szCs w:val="26"/>
            <w:highlight w:val="yellow"/>
          </w:rPr>
          <w:delText>projects</w:delText>
        </w:r>
      </w:del>
      <w:r w:rsidRPr="00523DF5">
        <w:rPr>
          <w:rFonts w:ascii="Times New Roman" w:hAnsi="Times New Roman"/>
          <w:sz w:val="26"/>
          <w:szCs w:val="26"/>
          <w:highlight w:val="yellow"/>
        </w:rPr>
        <w:t>”</w:t>
      </w:r>
      <w:ins w:id="49" w:author="ricky" w:date="2008-03-21T19:10:00Z">
        <w:r w:rsidR="0037437F">
          <w:rPr>
            <w:rFonts w:ascii="Times New Roman" w:hAnsi="Times New Roman"/>
            <w:sz w:val="26"/>
            <w:szCs w:val="26"/>
            <w:highlight w:val="yellow"/>
          </w:rPr>
          <w:t xml:space="preserve"> dự án</w:t>
        </w:r>
      </w:ins>
      <w:r w:rsidRPr="00523DF5">
        <w:rPr>
          <w:rFonts w:ascii="Times New Roman" w:hAnsi="Times New Roman"/>
          <w:sz w:val="26"/>
          <w:szCs w:val="26"/>
          <w:highlight w:val="yellow"/>
        </w:rPr>
        <w:t xml:space="preserve"> cho rằng kịch bản như là giải pháp khác để viết ra những yêu cầu chức năng. Chắc chắn rằng chúng thì hữu ích để gợi ra những yêu cầu. Đồng thời, khi chúng được phát triển một cách đầy đủ thì chúng có thể phục vụ cho những người phát triển những nhu cầu chức năng của sản phẩm. Tuy nhiên, cách tiếp cận này lúc nào cũng được làm việc.Nếu có những sản phẩm phức tạp, hoặc nếu bạn cần </w:t>
      </w:r>
      <w:del w:id="50" w:author="ricky" w:date="2008-03-21T19:20:00Z">
        <w:r w:rsidRPr="00523DF5">
          <w:rPr>
            <w:rFonts w:ascii="Times New Roman" w:hAnsi="Times New Roman"/>
            <w:sz w:val="26"/>
            <w:szCs w:val="26"/>
            <w:highlight w:val="yellow"/>
          </w:rPr>
          <w:delText>những nghiệp vụ được lấy tài liệu từ những mục</w:delText>
        </w:r>
      </w:del>
      <w:del w:id="51" w:author="ricky" w:date="2008-03-21T19:21:00Z">
        <w:r w:rsidRPr="00523DF5">
          <w:rPr>
            <w:rFonts w:ascii="Times New Roman" w:hAnsi="Times New Roman"/>
            <w:sz w:val="26"/>
            <w:szCs w:val="26"/>
            <w:highlight w:val="yellow"/>
          </w:rPr>
          <w:delText xml:space="preserve"> đích trong hợp đồng thì chỉ có những kịch bản thì không phải đủ</w:delText>
        </w:r>
      </w:del>
      <w:ins w:id="52" w:author="ricky" w:date="2008-03-21T19:21:00Z">
        <w:r w:rsidR="00561DB8">
          <w:rPr>
            <w:rFonts w:ascii="Times New Roman" w:hAnsi="Times New Roman"/>
            <w:sz w:val="26"/>
            <w:szCs w:val="26"/>
            <w:highlight w:val="yellow"/>
          </w:rPr>
          <w:t xml:space="preserve"> tài liệu về các yêu cầu chức năng</w:t>
        </w:r>
      </w:ins>
      <w:ins w:id="53" w:author="ricky" w:date="2008-03-21T19:22:00Z">
        <w:r w:rsidR="00561DB8">
          <w:rPr>
            <w:rFonts w:ascii="Times New Roman" w:hAnsi="Times New Roman"/>
            <w:sz w:val="26"/>
            <w:szCs w:val="26"/>
            <w:highlight w:val="yellow"/>
          </w:rPr>
          <w:t xml:space="preserve"> theo chủ đích của hợp đồng, dẩn đến các kịch bản </w:t>
        </w:r>
      </w:ins>
      <w:r w:rsidRPr="00523DF5">
        <w:rPr>
          <w:rFonts w:ascii="Times New Roman" w:hAnsi="Times New Roman"/>
          <w:sz w:val="26"/>
          <w:szCs w:val="26"/>
          <w:highlight w:val="yellow"/>
        </w:rPr>
        <w:t>.</w:t>
      </w:r>
    </w:p>
    <w:p w:rsidR="00E33E97" w:rsidRPr="00523DF5" w:rsidRDefault="00E33E97" w:rsidP="005A2C42">
      <w:pPr>
        <w:spacing w:afterLines="20"/>
        <w:rPr>
          <w:rFonts w:ascii="Times New Roman" w:hAnsi="Times New Roman"/>
          <w:sz w:val="26"/>
          <w:szCs w:val="26"/>
          <w:highlight w:val="yellow"/>
        </w:rPr>
      </w:pPr>
    </w:p>
    <w:p w:rsidR="00E33E97" w:rsidRPr="00A72F68" w:rsidRDefault="00E33E97" w:rsidP="005A2C42">
      <w:pPr>
        <w:spacing w:afterLines="20"/>
        <w:ind w:firstLine="720"/>
        <w:rPr>
          <w:rFonts w:ascii="Times New Roman" w:hAnsi="Times New Roman"/>
          <w:sz w:val="26"/>
          <w:szCs w:val="26"/>
        </w:rPr>
      </w:pPr>
      <w:r w:rsidRPr="00523DF5">
        <w:rPr>
          <w:rFonts w:ascii="Times New Roman" w:hAnsi="Times New Roman"/>
          <w:sz w:val="26"/>
          <w:szCs w:val="26"/>
          <w:highlight w:val="yellow"/>
        </w:rPr>
        <w:t xml:space="preserve">Những “Elephant </w:t>
      </w:r>
      <w:del w:id="54" w:author="ricky" w:date="2008-03-21T19:10:00Z">
        <w:r w:rsidRPr="00523DF5">
          <w:rPr>
            <w:rFonts w:ascii="Times New Roman" w:hAnsi="Times New Roman"/>
            <w:sz w:val="26"/>
            <w:szCs w:val="26"/>
            <w:highlight w:val="yellow"/>
          </w:rPr>
          <w:delText>project</w:delText>
        </w:r>
      </w:del>
      <w:r w:rsidRPr="00523DF5">
        <w:rPr>
          <w:rFonts w:ascii="Times New Roman" w:hAnsi="Times New Roman"/>
          <w:sz w:val="26"/>
          <w:szCs w:val="26"/>
          <w:highlight w:val="yellow"/>
        </w:rPr>
        <w:t>”</w:t>
      </w:r>
      <w:ins w:id="55" w:author="ricky" w:date="2008-03-21T19:10:00Z">
        <w:r w:rsidR="0037437F">
          <w:rPr>
            <w:rFonts w:ascii="Times New Roman" w:hAnsi="Times New Roman"/>
            <w:sz w:val="26"/>
            <w:szCs w:val="26"/>
            <w:highlight w:val="yellow"/>
          </w:rPr>
          <w:t xml:space="preserve"> dự án</w:t>
        </w:r>
      </w:ins>
      <w:r w:rsidRPr="00523DF5">
        <w:rPr>
          <w:rFonts w:ascii="Times New Roman" w:hAnsi="Times New Roman"/>
          <w:sz w:val="26"/>
          <w:szCs w:val="26"/>
          <w:highlight w:val="yellow"/>
        </w:rPr>
        <w:t xml:space="preserve"> làm cho mục đích của kịch bản như là </w:t>
      </w:r>
      <w:r w:rsidR="00CD1FE7" w:rsidRPr="00523DF5">
        <w:rPr>
          <w:rFonts w:ascii="Times New Roman" w:hAnsi="Times New Roman"/>
          <w:sz w:val="26"/>
          <w:szCs w:val="26"/>
          <w:highlight w:val="yellow"/>
        </w:rPr>
        <w:t>công cụ tìm hiểu</w:t>
      </w:r>
      <w:r w:rsidRPr="00523DF5">
        <w:rPr>
          <w:rFonts w:ascii="Times New Roman" w:hAnsi="Times New Roman"/>
          <w:sz w:val="26"/>
          <w:szCs w:val="26"/>
          <w:highlight w:val="yellow"/>
        </w:rPr>
        <w:t xml:space="preserve">. Những cuộc gặp gỡ với các stakeholder quen với cách làm việc với mọi trường hợp mà doanh nghiệp sử dụng. Kịch bản được hoàn thành khi các </w:t>
      </w:r>
      <w:r w:rsidR="00CD1FE7" w:rsidRPr="00523DF5">
        <w:rPr>
          <w:rFonts w:ascii="Times New Roman" w:hAnsi="Times New Roman"/>
          <w:sz w:val="26"/>
          <w:szCs w:val="26"/>
          <w:highlight w:val="yellow"/>
        </w:rPr>
        <w:t>biệt lệ</w:t>
      </w:r>
      <w:r w:rsidRPr="00523DF5">
        <w:rPr>
          <w:rFonts w:ascii="Times New Roman" w:hAnsi="Times New Roman"/>
          <w:sz w:val="26"/>
          <w:szCs w:val="26"/>
          <w:highlight w:val="yellow"/>
        </w:rPr>
        <w:t xml:space="preserve"> và alternatives hoàn toàn được tìm ra ,nó được sử dụng như là điều cơ bản để viết ra những nghiệp vụ. Những “elephant </w:t>
      </w:r>
      <w:del w:id="56" w:author="ricky" w:date="2008-03-21T19:27:00Z">
        <w:r w:rsidRPr="00523DF5">
          <w:rPr>
            <w:rFonts w:ascii="Times New Roman" w:hAnsi="Times New Roman"/>
            <w:sz w:val="26"/>
            <w:szCs w:val="26"/>
            <w:highlight w:val="yellow"/>
          </w:rPr>
          <w:delText>project</w:delText>
        </w:r>
      </w:del>
      <w:r w:rsidRPr="00523DF5">
        <w:rPr>
          <w:rFonts w:ascii="Times New Roman" w:hAnsi="Times New Roman"/>
          <w:sz w:val="26"/>
          <w:szCs w:val="26"/>
          <w:highlight w:val="yellow"/>
        </w:rPr>
        <w:t>”</w:t>
      </w:r>
      <w:ins w:id="57" w:author="ricky" w:date="2008-03-21T19:27:00Z">
        <w:r w:rsidR="00D63B6E">
          <w:rPr>
            <w:rFonts w:ascii="Times New Roman" w:hAnsi="Times New Roman"/>
            <w:sz w:val="26"/>
            <w:szCs w:val="26"/>
            <w:highlight w:val="yellow"/>
          </w:rPr>
          <w:t xml:space="preserve"> dự án</w:t>
        </w:r>
      </w:ins>
      <w:r w:rsidRPr="00523DF5">
        <w:rPr>
          <w:rFonts w:ascii="Times New Roman" w:hAnsi="Times New Roman"/>
          <w:sz w:val="26"/>
          <w:szCs w:val="26"/>
          <w:highlight w:val="yellow"/>
        </w:rPr>
        <w:t xml:space="preserve"> phải giữ lại những kịch bản của chúng để làm tài liệu.</w:t>
      </w:r>
      <w:r w:rsidR="00CD1FE7" w:rsidRPr="00523DF5">
        <w:rPr>
          <w:rFonts w:ascii="Times New Roman" w:hAnsi="Times New Roman"/>
          <w:sz w:val="26"/>
          <w:szCs w:val="26"/>
          <w:highlight w:val="yellow"/>
        </w:rPr>
        <w:t xml:space="preserve"> Thường những nguời phát triển </w:t>
      </w:r>
      <w:r w:rsidRPr="00523DF5">
        <w:rPr>
          <w:rFonts w:ascii="Times New Roman" w:hAnsi="Times New Roman"/>
          <w:sz w:val="26"/>
          <w:szCs w:val="26"/>
          <w:highlight w:val="yellow"/>
        </w:rPr>
        <w:t>muốn xem qua chúng khi bắt đầu viết chương trình.</w:t>
      </w:r>
    </w:p>
    <w:p w:rsidR="00E33E97" w:rsidRPr="00A72F68" w:rsidRDefault="00E33E97" w:rsidP="005A2C42">
      <w:pPr>
        <w:spacing w:afterLines="20"/>
        <w:jc w:val="center"/>
        <w:rPr>
          <w:rFonts w:ascii="Times New Roman" w:hAnsi="Times New Roman"/>
          <w:color w:val="00B0F0"/>
          <w:sz w:val="26"/>
          <w:szCs w:val="26"/>
        </w:rPr>
      </w:pPr>
    </w:p>
    <w:p w:rsidR="00E33E97" w:rsidRPr="00523DF5" w:rsidRDefault="00E33E97" w:rsidP="005A2C42">
      <w:pPr>
        <w:spacing w:afterLines="20"/>
        <w:ind w:firstLine="720"/>
        <w:rPr>
          <w:rFonts w:ascii="Times New Roman" w:hAnsi="Times New Roman"/>
          <w:b/>
          <w:color w:val="00B0F0"/>
          <w:sz w:val="30"/>
          <w:szCs w:val="30"/>
          <w:highlight w:val="cyan"/>
        </w:rPr>
      </w:pPr>
      <w:del w:id="58" w:author="ricky" w:date="2008-03-21T19:10:00Z">
        <w:r w:rsidRPr="00523DF5">
          <w:rPr>
            <w:rFonts w:ascii="Times New Roman" w:hAnsi="Times New Roman"/>
            <w:b/>
            <w:bCs/>
            <w:color w:val="00B0F0"/>
            <w:sz w:val="30"/>
            <w:szCs w:val="30"/>
            <w:highlight w:val="cyan"/>
          </w:rPr>
          <w:delText>Scenarios</w:delText>
        </w:r>
        <w:r w:rsidR="00CD1FE7" w:rsidRPr="00523DF5">
          <w:rPr>
            <w:rFonts w:ascii="Times New Roman" w:hAnsi="Times New Roman"/>
            <w:b/>
            <w:bCs/>
            <w:color w:val="00B0F0"/>
            <w:sz w:val="30"/>
            <w:szCs w:val="30"/>
            <w:highlight w:val="cyan"/>
          </w:rPr>
          <w:delText>:</w:delText>
        </w:r>
        <w:r w:rsidRPr="00523DF5">
          <w:rPr>
            <w:rFonts w:ascii="Times New Roman" w:hAnsi="Times New Roman"/>
            <w:b/>
            <w:bCs/>
            <w:color w:val="00B0F0"/>
            <w:sz w:val="30"/>
            <w:szCs w:val="30"/>
            <w:highlight w:val="cyan"/>
          </w:rPr>
          <w:delText xml:space="preserve"> </w:delText>
        </w:r>
      </w:del>
      <w:r w:rsidRPr="00523DF5">
        <w:rPr>
          <w:rFonts w:ascii="Times New Roman" w:hAnsi="Times New Roman"/>
          <w:b/>
          <w:color w:val="00B0F0"/>
          <w:sz w:val="30"/>
          <w:szCs w:val="30"/>
          <w:highlight w:val="cyan"/>
        </w:rPr>
        <w:t>Những Kịch Bản</w:t>
      </w:r>
    </w:p>
    <w:p w:rsidR="00E33E97" w:rsidRDefault="00CD1FE7" w:rsidP="005A2C42">
      <w:pPr>
        <w:spacing w:afterLines="20"/>
        <w:ind w:firstLine="720"/>
        <w:rPr>
          <w:ins w:id="59" w:author="Nguyen Dang Khoa" w:date="2008-03-19T20:39:00Z"/>
          <w:rFonts w:ascii="Times New Roman" w:hAnsi="Times New Roman"/>
          <w:sz w:val="26"/>
          <w:szCs w:val="26"/>
          <w:highlight w:val="cyan"/>
        </w:rPr>
      </w:pPr>
      <w:r w:rsidRPr="00523DF5">
        <w:rPr>
          <w:rFonts w:ascii="Times New Roman" w:hAnsi="Times New Roman"/>
          <w:sz w:val="26"/>
          <w:szCs w:val="26"/>
          <w:highlight w:val="cyan"/>
        </w:rPr>
        <w:t>Đơn giản , kịch bản là một câu ch</w:t>
      </w:r>
      <w:r w:rsidR="00E33E97" w:rsidRPr="00523DF5">
        <w:rPr>
          <w:rFonts w:ascii="Times New Roman" w:hAnsi="Times New Roman"/>
          <w:sz w:val="26"/>
          <w:szCs w:val="26"/>
          <w:highlight w:val="cyan"/>
        </w:rPr>
        <w:t xml:space="preserve">uyện, mặc dù được nói trong một </w:t>
      </w:r>
      <w:r w:rsidRPr="00523DF5">
        <w:rPr>
          <w:rFonts w:ascii="Times New Roman" w:hAnsi="Times New Roman"/>
          <w:sz w:val="26"/>
          <w:szCs w:val="26"/>
          <w:highlight w:val="cyan"/>
        </w:rPr>
        <w:t>bối cảnh</w:t>
      </w:r>
      <w:r w:rsidR="00E33E97" w:rsidRPr="00523DF5">
        <w:rPr>
          <w:rFonts w:ascii="Times New Roman" w:hAnsi="Times New Roman"/>
          <w:sz w:val="26"/>
          <w:szCs w:val="26"/>
          <w:highlight w:val="cyan"/>
        </w:rPr>
        <w:t xml:space="preserve"> đặc biệt. Thuật ngữ “Scenario” nói chung nó có nghĩa</w:t>
      </w:r>
      <w:r w:rsidRPr="00523DF5">
        <w:rPr>
          <w:rFonts w:ascii="Times New Roman" w:hAnsi="Times New Roman"/>
          <w:sz w:val="26"/>
          <w:szCs w:val="26"/>
          <w:highlight w:val="cyan"/>
        </w:rPr>
        <w:t xml:space="preserve"> là một </w:t>
      </w:r>
      <w:del w:id="60" w:author="Nguyen Dang Khoa" w:date="2008-03-19T20:34:00Z">
        <w:r w:rsidRPr="00523DF5" w:rsidDel="00020FED">
          <w:rPr>
            <w:rFonts w:ascii="Times New Roman" w:hAnsi="Times New Roman"/>
            <w:sz w:val="26"/>
            <w:szCs w:val="26"/>
            <w:highlight w:val="cyan"/>
          </w:rPr>
          <w:delText>bức họa của một khu đất,</w:delText>
        </w:r>
      </w:del>
      <w:del w:id="61" w:author="Nguyen Dang Khoa" w:date="2008-03-22T01:20:00Z">
        <w:r w:rsidRPr="00523DF5">
          <w:rPr>
            <w:rFonts w:ascii="Times New Roman" w:hAnsi="Times New Roman"/>
            <w:sz w:val="26"/>
            <w:szCs w:val="26"/>
            <w:highlight w:val="cyan"/>
          </w:rPr>
          <w:delText xml:space="preserve"> </w:delText>
        </w:r>
      </w:del>
      <w:ins w:id="62" w:author="Nguyen Dang Khoa" w:date="2008-03-19T20:34:00Z">
        <w:r w:rsidR="00020FED">
          <w:rPr>
            <w:rFonts w:ascii="Times New Roman" w:hAnsi="Times New Roman"/>
            <w:sz w:val="26"/>
            <w:szCs w:val="26"/>
            <w:highlight w:val="cyan"/>
          </w:rPr>
          <w:t xml:space="preserve">bản tóm tắt cốt truyện của </w:t>
        </w:r>
      </w:ins>
      <w:ins w:id="63" w:author="Nguyen Dang Khoa" w:date="2008-03-19T20:35:00Z">
        <w:r w:rsidR="00020FED">
          <w:rPr>
            <w:rFonts w:ascii="Times New Roman" w:hAnsi="Times New Roman"/>
            <w:sz w:val="26"/>
            <w:szCs w:val="26"/>
            <w:highlight w:val="cyan"/>
          </w:rPr>
          <w:t>một</w:t>
        </w:r>
      </w:ins>
      <w:ins w:id="64" w:author="Nguyen Dang Khoa" w:date="2008-03-22T01:20:00Z">
        <w:r w:rsidRPr="00523DF5">
          <w:rPr>
            <w:rFonts w:ascii="Times New Roman" w:hAnsi="Times New Roman"/>
            <w:sz w:val="26"/>
            <w:szCs w:val="26"/>
            <w:highlight w:val="cyan"/>
          </w:rPr>
          <w:t xml:space="preserve"> </w:t>
        </w:r>
      </w:ins>
      <w:r w:rsidRPr="00523DF5">
        <w:rPr>
          <w:rFonts w:ascii="Times New Roman" w:hAnsi="Times New Roman"/>
          <w:sz w:val="26"/>
          <w:szCs w:val="26"/>
          <w:highlight w:val="cyan"/>
        </w:rPr>
        <w:t>bộ phim</w:t>
      </w:r>
      <w:r w:rsidR="00E33E97" w:rsidRPr="00523DF5">
        <w:rPr>
          <w:rFonts w:ascii="Times New Roman" w:hAnsi="Times New Roman"/>
          <w:sz w:val="26"/>
          <w:szCs w:val="26"/>
          <w:highlight w:val="cyan"/>
        </w:rPr>
        <w:t>,</w:t>
      </w:r>
      <w:ins w:id="65" w:author="Nguyen Dang Khoa" w:date="2008-03-19T20:35:00Z">
        <w:r w:rsidR="00020FED">
          <w:rPr>
            <w:rFonts w:ascii="Times New Roman" w:hAnsi="Times New Roman"/>
            <w:sz w:val="26"/>
            <w:szCs w:val="26"/>
            <w:highlight w:val="cyan"/>
          </w:rPr>
          <w:t xml:space="preserve"> hay</w:t>
        </w:r>
      </w:ins>
      <w:ins w:id="66" w:author="Nguyen Dang Khoa" w:date="2008-03-22T01:20:00Z">
        <w:r w:rsidR="00E33E97" w:rsidRPr="00523DF5">
          <w:rPr>
            <w:rFonts w:ascii="Times New Roman" w:hAnsi="Times New Roman"/>
            <w:sz w:val="26"/>
            <w:szCs w:val="26"/>
            <w:highlight w:val="cyan"/>
          </w:rPr>
          <w:t xml:space="preserve"> </w:t>
        </w:r>
      </w:ins>
      <w:r w:rsidR="00E33E97" w:rsidRPr="00523DF5">
        <w:rPr>
          <w:rFonts w:ascii="Times New Roman" w:hAnsi="Times New Roman"/>
          <w:sz w:val="26"/>
          <w:szCs w:val="26"/>
          <w:highlight w:val="cyan"/>
        </w:rPr>
        <w:t>vở kịch,</w:t>
      </w:r>
      <w:ins w:id="67" w:author="Nguyen Dang Khoa" w:date="2008-03-19T20:35:00Z">
        <w:r w:rsidR="00020FED">
          <w:rPr>
            <w:rFonts w:ascii="Times New Roman" w:hAnsi="Times New Roman"/>
            <w:sz w:val="26"/>
            <w:szCs w:val="26"/>
            <w:highlight w:val="cyan"/>
          </w:rPr>
          <w:t xml:space="preserve"> hay</w:t>
        </w:r>
      </w:ins>
      <w:ins w:id="68" w:author="Nguyen Dang Khoa" w:date="2008-03-22T01:20:00Z">
        <w:r w:rsidR="00E33E97" w:rsidRPr="00523DF5">
          <w:rPr>
            <w:rFonts w:ascii="Times New Roman" w:hAnsi="Times New Roman"/>
            <w:sz w:val="26"/>
            <w:szCs w:val="26"/>
            <w:highlight w:val="cyan"/>
          </w:rPr>
          <w:t xml:space="preserve"> </w:t>
        </w:r>
      </w:ins>
      <w:r w:rsidR="00E33E97" w:rsidRPr="00523DF5">
        <w:rPr>
          <w:rFonts w:ascii="Times New Roman" w:hAnsi="Times New Roman"/>
          <w:sz w:val="26"/>
          <w:szCs w:val="26"/>
          <w:highlight w:val="cyan"/>
        </w:rPr>
        <w:t xml:space="preserve">bản phát thảo của một </w:t>
      </w:r>
      <w:del w:id="69" w:author="Nguyen Dang Khoa" w:date="2008-03-19T20:36:00Z">
        <w:r w:rsidRPr="00523DF5" w:rsidDel="00020FED">
          <w:rPr>
            <w:rFonts w:ascii="Times New Roman" w:hAnsi="Times New Roman"/>
            <w:sz w:val="26"/>
            <w:szCs w:val="26"/>
            <w:highlight w:val="cyan"/>
          </w:rPr>
          <w:delText>vị trí</w:delText>
        </w:r>
      </w:del>
      <w:ins w:id="70" w:author="Nguyen Dang Khoa" w:date="2008-03-19T20:36:00Z">
        <w:r w:rsidR="00020FED">
          <w:rPr>
            <w:rFonts w:ascii="Times New Roman" w:hAnsi="Times New Roman"/>
            <w:sz w:val="26"/>
            <w:szCs w:val="26"/>
            <w:highlight w:val="cyan"/>
          </w:rPr>
          <w:t xml:space="preserve">tình huống </w:t>
        </w:r>
      </w:ins>
      <w:r w:rsidRPr="00523DF5">
        <w:rPr>
          <w:rFonts w:ascii="Times New Roman" w:hAnsi="Times New Roman"/>
          <w:sz w:val="26"/>
          <w:szCs w:val="26"/>
          <w:highlight w:val="cyan"/>
        </w:rPr>
        <w:t xml:space="preserve"> nào đó</w:t>
      </w:r>
      <w:r w:rsidR="00E33E97" w:rsidRPr="00523DF5">
        <w:rPr>
          <w:rFonts w:ascii="Times New Roman" w:hAnsi="Times New Roman"/>
          <w:sz w:val="26"/>
          <w:szCs w:val="26"/>
          <w:highlight w:val="cyan"/>
        </w:rPr>
        <w:t xml:space="preserve">. Trong yêu cầu công việc,chúng tôi sử dụng thuật ngữ này có nghĩa là một phần sơ đồ công việc mà chúng ta đang nghiên cứu. </w:t>
      </w:r>
      <w:r w:rsidRPr="00523DF5">
        <w:rPr>
          <w:rFonts w:ascii="Times New Roman" w:hAnsi="Times New Roman"/>
          <w:sz w:val="26"/>
          <w:szCs w:val="26"/>
          <w:highlight w:val="cyan"/>
        </w:rPr>
        <w:t>Việc s</w:t>
      </w:r>
      <w:r w:rsidR="00E33E97" w:rsidRPr="00523DF5">
        <w:rPr>
          <w:rFonts w:ascii="Times New Roman" w:hAnsi="Times New Roman"/>
          <w:sz w:val="26"/>
          <w:szCs w:val="26"/>
          <w:highlight w:val="cyan"/>
        </w:rPr>
        <w:t xml:space="preserve">ử dụng </w:t>
      </w:r>
      <w:r w:rsidRPr="00523DF5">
        <w:rPr>
          <w:rFonts w:ascii="Times New Roman" w:hAnsi="Times New Roman"/>
          <w:sz w:val="26"/>
          <w:szCs w:val="26"/>
          <w:highlight w:val="cyan"/>
        </w:rPr>
        <w:t xml:space="preserve">từ </w:t>
      </w:r>
      <w:r w:rsidR="00E33E97" w:rsidRPr="00523DF5">
        <w:rPr>
          <w:rFonts w:ascii="Times New Roman" w:hAnsi="Times New Roman"/>
          <w:sz w:val="26"/>
          <w:szCs w:val="26"/>
          <w:highlight w:val="cyan"/>
        </w:rPr>
        <w:t xml:space="preserve">“plot” được ngụ ý rằng công việc của chúng ta được chia thành một loạt các bước hay </w:t>
      </w:r>
      <w:r w:rsidR="008931E1" w:rsidRPr="00523DF5">
        <w:rPr>
          <w:rFonts w:ascii="Times New Roman" w:hAnsi="Times New Roman"/>
          <w:sz w:val="26"/>
          <w:szCs w:val="26"/>
          <w:highlight w:val="cyan"/>
        </w:rPr>
        <w:t xml:space="preserve">một loạt </w:t>
      </w:r>
      <w:del w:id="71" w:author="Nguyen Dang Khoa" w:date="2008-03-19T20:38:00Z">
        <w:r w:rsidR="008931E1" w:rsidRPr="00523DF5" w:rsidDel="00020FED">
          <w:rPr>
            <w:rFonts w:ascii="Times New Roman" w:hAnsi="Times New Roman"/>
            <w:sz w:val="26"/>
            <w:szCs w:val="26"/>
            <w:highlight w:val="cyan"/>
          </w:rPr>
          <w:delText xml:space="preserve">những cảnh nhỏ trong bộ </w:delText>
        </w:r>
      </w:del>
      <w:del w:id="72" w:author="Nguyen Dang Khoa" w:date="2008-03-22T01:20:00Z">
        <w:r w:rsidR="008931E1" w:rsidRPr="00523DF5">
          <w:rPr>
            <w:rFonts w:ascii="Times New Roman" w:hAnsi="Times New Roman"/>
            <w:sz w:val="26"/>
            <w:szCs w:val="26"/>
            <w:highlight w:val="cyan"/>
          </w:rPr>
          <w:delText>phim</w:delText>
        </w:r>
        <w:r w:rsidR="00E33E97" w:rsidRPr="00523DF5">
          <w:rPr>
            <w:rFonts w:ascii="Times New Roman" w:hAnsi="Times New Roman"/>
            <w:sz w:val="26"/>
            <w:szCs w:val="26"/>
            <w:highlight w:val="cyan"/>
          </w:rPr>
          <w:delText>.</w:delText>
        </w:r>
      </w:del>
      <w:del w:id="73" w:author="Nguyen Dang Khoa" w:date="2008-03-19T20:38:00Z">
        <w:r w:rsidR="008931E1" w:rsidRPr="00523DF5" w:rsidDel="00020FED">
          <w:rPr>
            <w:rFonts w:ascii="Times New Roman" w:hAnsi="Times New Roman"/>
            <w:sz w:val="26"/>
            <w:szCs w:val="26"/>
            <w:highlight w:val="cyan"/>
          </w:rPr>
          <w:delText>phim</w:delText>
        </w:r>
      </w:del>
      <w:ins w:id="74" w:author="Nguyen Dang Khoa" w:date="2008-03-19T20:38:00Z">
        <w:r w:rsidR="00020FED">
          <w:rPr>
            <w:rFonts w:ascii="Times New Roman" w:hAnsi="Times New Roman"/>
            <w:sz w:val="26"/>
            <w:szCs w:val="26"/>
            <w:highlight w:val="cyan"/>
          </w:rPr>
          <w:t>các bước hay các cảnh</w:t>
        </w:r>
      </w:ins>
      <w:ins w:id="75" w:author="Nguyen Dang Khoa" w:date="2008-03-22T01:20:00Z">
        <w:r w:rsidR="00E33E97" w:rsidRPr="00523DF5">
          <w:rPr>
            <w:rFonts w:ascii="Times New Roman" w:hAnsi="Times New Roman"/>
            <w:sz w:val="26"/>
            <w:szCs w:val="26"/>
            <w:highlight w:val="cyan"/>
          </w:rPr>
          <w:t>.</w:t>
        </w:r>
      </w:ins>
      <w:r w:rsidR="00E33E97" w:rsidRPr="00523DF5">
        <w:rPr>
          <w:rFonts w:ascii="Times New Roman" w:hAnsi="Times New Roman"/>
          <w:sz w:val="26"/>
          <w:szCs w:val="26"/>
          <w:highlight w:val="cyan"/>
        </w:rPr>
        <w:t xml:space="preserve"> Bằng cách </w:t>
      </w:r>
      <w:del w:id="76" w:author="Nguyen Dang Khoa" w:date="2008-03-19T20:39:00Z">
        <w:r w:rsidR="00E33E97" w:rsidRPr="00523DF5" w:rsidDel="00020FED">
          <w:rPr>
            <w:rFonts w:ascii="Times New Roman" w:hAnsi="Times New Roman"/>
            <w:sz w:val="26"/>
            <w:szCs w:val="26"/>
            <w:highlight w:val="cyan"/>
          </w:rPr>
          <w:delText>phân tích</w:delText>
        </w:r>
      </w:del>
      <w:ins w:id="77" w:author="Nguyen Dang Khoa" w:date="2008-03-19T20:39:00Z">
        <w:r w:rsidR="00020FED">
          <w:rPr>
            <w:rFonts w:ascii="Times New Roman" w:hAnsi="Times New Roman"/>
            <w:sz w:val="26"/>
            <w:szCs w:val="26"/>
            <w:highlight w:val="cyan"/>
          </w:rPr>
          <w:t>giải thích</w:t>
        </w:r>
      </w:ins>
      <w:r w:rsidR="00E33E97" w:rsidRPr="00523DF5">
        <w:rPr>
          <w:rFonts w:ascii="Times New Roman" w:hAnsi="Times New Roman"/>
          <w:sz w:val="26"/>
          <w:szCs w:val="26"/>
          <w:highlight w:val="cyan"/>
        </w:rPr>
        <w:t xml:space="preserve"> các bước này, chúng ta giải thích công việc.</w:t>
      </w:r>
    </w:p>
    <w:p w:rsidR="00020FED" w:rsidRPr="00523DF5" w:rsidRDefault="00020FED" w:rsidP="005A2C42">
      <w:pPr>
        <w:spacing w:afterLines="20"/>
        <w:ind w:firstLine="720"/>
        <w:rPr>
          <w:ins w:id="78" w:author="Nguyen Dang Khoa" w:date="2008-03-22T01:20:00Z"/>
          <w:rFonts w:ascii="Times New Roman" w:hAnsi="Times New Roman"/>
          <w:sz w:val="26"/>
          <w:szCs w:val="26"/>
          <w:highlight w:val="cyan"/>
        </w:rPr>
      </w:pPr>
      <w:ins w:id="79" w:author="Nguyen Dang Khoa" w:date="2008-03-19T20:40:00Z">
        <w:r>
          <w:rPr>
            <w:rFonts w:ascii="Times New Roman" w:hAnsi="Times New Roman"/>
            <w:sz w:val="26"/>
            <w:szCs w:val="26"/>
            <w:highlight w:val="cyan"/>
          </w:rPr>
          <w:t>(</w:t>
        </w:r>
      </w:ins>
      <w:ins w:id="80" w:author="Nguyen Dang Khoa" w:date="2008-03-19T20:39:00Z">
        <w:r>
          <w:rPr>
            <w:rFonts w:ascii="Times New Roman" w:hAnsi="Times New Roman"/>
            <w:sz w:val="26"/>
            <w:szCs w:val="26"/>
            <w:highlight w:val="cyan"/>
          </w:rPr>
          <w:t>Thiếu một đoạn nhỏ</w:t>
        </w:r>
      </w:ins>
      <w:ins w:id="81" w:author="Nguyen Dang Khoa" w:date="2008-03-19T20:40:00Z">
        <w:r>
          <w:rPr>
            <w:rFonts w:ascii="Times New Roman" w:hAnsi="Times New Roman"/>
            <w:sz w:val="26"/>
            <w:szCs w:val="26"/>
            <w:highlight w:val="cyan"/>
          </w:rPr>
          <w:t xml:space="preserve"> )</w:t>
        </w:r>
      </w:ins>
    </w:p>
    <w:p w:rsidR="00E33E97" w:rsidRPr="00523DF5" w:rsidRDefault="00E33E97" w:rsidP="005A2C42">
      <w:pPr>
        <w:spacing w:afterLines="20"/>
        <w:rPr>
          <w:rFonts w:ascii="Times New Roman" w:hAnsi="Times New Roman"/>
          <w:sz w:val="26"/>
          <w:szCs w:val="26"/>
          <w:highlight w:val="cyan"/>
        </w:rPr>
      </w:pPr>
      <w:bookmarkStart w:id="82" w:name="ch06note01"/>
      <w:bookmarkEnd w:id="82"/>
    </w:p>
    <w:p w:rsidR="00E33E97" w:rsidRPr="00523DF5" w:rsidRDefault="00E33E97" w:rsidP="005A2C42">
      <w:pPr>
        <w:spacing w:afterLines="20"/>
        <w:ind w:firstLine="720"/>
        <w:rPr>
          <w:rFonts w:ascii="Times New Roman" w:hAnsi="Times New Roman"/>
          <w:sz w:val="26"/>
          <w:szCs w:val="26"/>
          <w:highlight w:val="cyan"/>
        </w:rPr>
      </w:pPr>
      <w:r w:rsidRPr="00523DF5">
        <w:rPr>
          <w:rFonts w:ascii="Times New Roman" w:hAnsi="Times New Roman"/>
          <w:sz w:val="26"/>
          <w:szCs w:val="26"/>
          <w:highlight w:val="cyan"/>
        </w:rPr>
        <w:t xml:space="preserve">Chúng tôi đã </w:t>
      </w:r>
      <w:del w:id="83" w:author="Nguyen Dang Khoa" w:date="2008-03-19T20:40:00Z">
        <w:r w:rsidRPr="00523DF5" w:rsidDel="00020FED">
          <w:rPr>
            <w:rFonts w:ascii="Times New Roman" w:hAnsi="Times New Roman"/>
            <w:sz w:val="26"/>
            <w:szCs w:val="26"/>
            <w:highlight w:val="cyan"/>
          </w:rPr>
          <w:delText>cung cấp một chương</w:delText>
        </w:r>
      </w:del>
      <w:ins w:id="84" w:author="Nguyen Dang Khoa" w:date="2008-03-19T20:40:00Z">
        <w:r w:rsidR="00020FED">
          <w:rPr>
            <w:rFonts w:ascii="Times New Roman" w:hAnsi="Times New Roman"/>
            <w:sz w:val="26"/>
            <w:szCs w:val="26"/>
            <w:highlight w:val="cyan"/>
          </w:rPr>
          <w:t>dành toàn bộ một chương</w:t>
        </w:r>
      </w:ins>
      <w:r w:rsidRPr="00523DF5">
        <w:rPr>
          <w:rFonts w:ascii="Times New Roman" w:hAnsi="Times New Roman"/>
          <w:sz w:val="26"/>
          <w:szCs w:val="26"/>
          <w:highlight w:val="cyan"/>
        </w:rPr>
        <w:t xml:space="preserve"> để đề cập đến vấn đề sự kiện</w:t>
      </w:r>
      <w:r w:rsidR="00B500C7" w:rsidRPr="00523DF5">
        <w:rPr>
          <w:rFonts w:ascii="Times New Roman" w:hAnsi="Times New Roman"/>
          <w:sz w:val="26"/>
          <w:szCs w:val="26"/>
          <w:highlight w:val="cyan"/>
        </w:rPr>
        <w:t xml:space="preserve"> về</w:t>
      </w:r>
      <w:r w:rsidRPr="00523DF5">
        <w:rPr>
          <w:rFonts w:ascii="Times New Roman" w:hAnsi="Times New Roman"/>
          <w:sz w:val="26"/>
          <w:szCs w:val="26"/>
          <w:highlight w:val="cyan"/>
        </w:rPr>
        <w:t xml:space="preserve"> </w:t>
      </w:r>
      <w:r w:rsidR="00B500C7" w:rsidRPr="00523DF5">
        <w:rPr>
          <w:rFonts w:ascii="Times New Roman" w:hAnsi="Times New Roman"/>
          <w:sz w:val="26"/>
          <w:szCs w:val="26"/>
          <w:highlight w:val="cyan"/>
        </w:rPr>
        <w:t>nghiệp vụ</w:t>
      </w:r>
      <w:r w:rsidRPr="00523DF5">
        <w:rPr>
          <w:rFonts w:ascii="Times New Roman" w:hAnsi="Times New Roman"/>
          <w:sz w:val="26"/>
          <w:szCs w:val="26"/>
          <w:highlight w:val="cyan"/>
        </w:rPr>
        <w:t xml:space="preserve"> và những trường hợp sử dụng </w:t>
      </w:r>
      <w:r w:rsidR="00B500C7" w:rsidRPr="00523DF5">
        <w:rPr>
          <w:rFonts w:ascii="Times New Roman" w:hAnsi="Times New Roman"/>
          <w:sz w:val="26"/>
          <w:szCs w:val="26"/>
          <w:highlight w:val="cyan"/>
        </w:rPr>
        <w:t>nghiệp vụ (Chương 4)</w:t>
      </w:r>
      <w:r w:rsidRPr="00523DF5">
        <w:rPr>
          <w:rFonts w:ascii="Times New Roman" w:hAnsi="Times New Roman"/>
          <w:sz w:val="26"/>
          <w:szCs w:val="26"/>
          <w:highlight w:val="cyan"/>
        </w:rPr>
        <w:t xml:space="preserve"> vì chúng ta sẽ làm việc nhiều với chúng.</w:t>
      </w:r>
      <w:r w:rsidR="00B500C7" w:rsidRPr="00523DF5">
        <w:rPr>
          <w:rFonts w:ascii="Times New Roman" w:hAnsi="Times New Roman"/>
          <w:sz w:val="26"/>
          <w:szCs w:val="26"/>
          <w:highlight w:val="cyan"/>
        </w:rPr>
        <w:t xml:space="preserve"> </w:t>
      </w:r>
      <w:r w:rsidRPr="00523DF5">
        <w:rPr>
          <w:rFonts w:ascii="Times New Roman" w:hAnsi="Times New Roman"/>
          <w:sz w:val="26"/>
          <w:szCs w:val="26"/>
          <w:highlight w:val="cyan"/>
        </w:rPr>
        <w:t>Từ đây trở đi, khi ta nói đến việc sử dụng kịch bản tức là ta nói về “story of a business use case”</w:t>
      </w:r>
      <w:r w:rsidR="00B500C7" w:rsidRPr="00523DF5">
        <w:rPr>
          <w:rFonts w:ascii="Times New Roman" w:hAnsi="Times New Roman"/>
          <w:sz w:val="26"/>
          <w:szCs w:val="26"/>
          <w:highlight w:val="cyan"/>
        </w:rPr>
        <w:t xml:space="preserve"> </w:t>
      </w:r>
    </w:p>
    <w:p w:rsidR="00E33E97" w:rsidRPr="00523DF5" w:rsidRDefault="00E33E97" w:rsidP="005A2C42">
      <w:pPr>
        <w:spacing w:afterLines="20"/>
        <w:rPr>
          <w:rFonts w:ascii="Times New Roman" w:hAnsi="Times New Roman"/>
          <w:sz w:val="26"/>
          <w:szCs w:val="26"/>
          <w:highlight w:val="cyan"/>
        </w:rPr>
      </w:pPr>
    </w:p>
    <w:p w:rsidR="00E33E97" w:rsidRPr="00523DF5" w:rsidRDefault="00BC5F81" w:rsidP="00FC697A">
      <w:pPr>
        <w:spacing w:afterLines="20"/>
        <w:rPr>
          <w:rFonts w:ascii="Times New Roman" w:hAnsi="Times New Roman"/>
          <w:sz w:val="26"/>
          <w:szCs w:val="26"/>
          <w:highlight w:val="cyan"/>
        </w:rPr>
      </w:pPr>
      <w:del w:id="85" w:author="Khoa" w:date="2008-03-22T01:26:00Z">
        <w:r w:rsidRPr="00523DF5">
          <w:rPr>
            <w:rFonts w:ascii="Times New Roman" w:hAnsi="Times New Roman"/>
            <w:sz w:val="26"/>
            <w:szCs w:val="26"/>
            <w:highlight w:val="cyan"/>
          </w:rPr>
          <w:tab/>
        </w:r>
      </w:del>
      <w:del w:id="86" w:author="Nguyen Dang Khoa" w:date="2008-03-22T01:20:00Z">
        <w:r w:rsidRPr="00523DF5">
          <w:rPr>
            <w:rFonts w:ascii="Times New Roman" w:hAnsi="Times New Roman"/>
            <w:sz w:val="26"/>
            <w:szCs w:val="26"/>
            <w:highlight w:val="cyan"/>
          </w:rPr>
          <w:tab/>
        </w:r>
      </w:del>
      <w:ins w:id="87" w:author="Nguyen Dang Khoa" w:date="2008-03-22T01:20:00Z">
        <w:r w:rsidRPr="00523DF5">
          <w:rPr>
            <w:rFonts w:ascii="Times New Roman" w:hAnsi="Times New Roman"/>
            <w:sz w:val="26"/>
            <w:szCs w:val="26"/>
            <w:highlight w:val="cyan"/>
          </w:rPr>
          <w:tab/>
        </w:r>
        <w:r w:rsidR="00E33E97" w:rsidRPr="00523DF5">
          <w:rPr>
            <w:rFonts w:ascii="Times New Roman" w:hAnsi="Times New Roman"/>
            <w:sz w:val="26"/>
            <w:szCs w:val="26"/>
            <w:highlight w:val="cyan"/>
          </w:rPr>
          <w:t xml:space="preserve"> </w:t>
        </w:r>
      </w:ins>
      <w:ins w:id="88" w:author="Nguyen Dang Khoa" w:date="2008-03-19T20:43:00Z">
        <w:r w:rsidR="00020FED">
          <w:rPr>
            <w:rFonts w:ascii="Times New Roman" w:hAnsi="Times New Roman"/>
            <w:sz w:val="26"/>
            <w:szCs w:val="26"/>
            <w:highlight w:val="cyan"/>
          </w:rPr>
          <w:t>Điều này chiếm một lượng nào đó trong bối cảnh</w:t>
        </w:r>
      </w:ins>
      <w:ins w:id="89" w:author="Nguyen Dang Khoa" w:date="2008-03-19T20:44:00Z">
        <w:r w:rsidR="00DD147D">
          <w:rPr>
            <w:rFonts w:ascii="Times New Roman" w:hAnsi="Times New Roman"/>
            <w:sz w:val="26"/>
            <w:szCs w:val="26"/>
            <w:highlight w:val="cyan"/>
          </w:rPr>
          <w:t xml:space="preserve">, </w:t>
        </w:r>
      </w:ins>
      <w:r w:rsidR="00E33E97" w:rsidRPr="00523DF5">
        <w:rPr>
          <w:rFonts w:ascii="Times New Roman" w:hAnsi="Times New Roman"/>
          <w:sz w:val="26"/>
          <w:szCs w:val="26"/>
          <w:highlight w:val="cyan"/>
        </w:rPr>
        <w:t xml:space="preserve">“Story of a business use case” là một số lượng riêng biệt các chức năng, nó xảy ra trong một </w:t>
      </w:r>
      <w:r w:rsidR="00E55DF1" w:rsidRPr="00523DF5">
        <w:rPr>
          <w:rFonts w:ascii="Times New Roman" w:hAnsi="Times New Roman"/>
          <w:sz w:val="26"/>
          <w:szCs w:val="26"/>
          <w:highlight w:val="cyan"/>
        </w:rPr>
        <w:t>bối cảnh</w:t>
      </w:r>
      <w:r w:rsidR="00E33E97" w:rsidRPr="00523DF5">
        <w:rPr>
          <w:rFonts w:ascii="Times New Roman" w:hAnsi="Times New Roman"/>
          <w:sz w:val="26"/>
          <w:szCs w:val="26"/>
          <w:highlight w:val="cyan"/>
        </w:rPr>
        <w:t xml:space="preserve"> thời gian liên tục</w:t>
      </w:r>
      <w:del w:id="90" w:author="Nguyen Dang Khoa" w:date="2008-03-22T01:20:00Z">
        <w:r w:rsidR="00E33E97" w:rsidRPr="00523DF5">
          <w:rPr>
            <w:rFonts w:ascii="Times New Roman" w:hAnsi="Times New Roman"/>
            <w:sz w:val="26"/>
            <w:szCs w:val="26"/>
            <w:highlight w:val="cyan"/>
          </w:rPr>
          <w:delText>,</w:delText>
        </w:r>
      </w:del>
      <w:ins w:id="91" w:author="Nguyen Dang Khoa" w:date="2008-03-19T20:46:00Z">
        <w:r w:rsidR="00DD147D">
          <w:rPr>
            <w:rFonts w:ascii="Times New Roman" w:hAnsi="Times New Roman"/>
            <w:sz w:val="26"/>
            <w:szCs w:val="26"/>
            <w:highlight w:val="cyan"/>
          </w:rPr>
          <w:t xml:space="preserve"> của riêng nó</w:t>
        </w:r>
      </w:ins>
      <w:ins w:id="92" w:author="Nguyen Dang Khoa" w:date="2008-03-22T01:20:00Z">
        <w:r w:rsidR="00E33E97" w:rsidRPr="00523DF5">
          <w:rPr>
            <w:rFonts w:ascii="Times New Roman" w:hAnsi="Times New Roman"/>
            <w:sz w:val="26"/>
            <w:szCs w:val="26"/>
            <w:highlight w:val="cyan"/>
          </w:rPr>
          <w:t>,</w:t>
        </w:r>
      </w:ins>
      <w:ins w:id="93" w:author="Khoa" w:date="2008-03-22T01:26:00Z">
        <w:r w:rsidR="00E33E97" w:rsidRPr="00523DF5">
          <w:rPr>
            <w:rFonts w:ascii="Times New Roman" w:hAnsi="Times New Roman"/>
            <w:sz w:val="26"/>
            <w:szCs w:val="26"/>
            <w:highlight w:val="cyan"/>
          </w:rPr>
          <w:t xml:space="preserve"> </w:t>
        </w:r>
      </w:ins>
      <w:r w:rsidR="00E33E97" w:rsidRPr="00523DF5">
        <w:rPr>
          <w:rFonts w:ascii="Times New Roman" w:hAnsi="Times New Roman"/>
          <w:sz w:val="26"/>
          <w:szCs w:val="26"/>
          <w:highlight w:val="cyan"/>
        </w:rPr>
        <w:t>và nó có thể được xem xét riêng biệt từ những phần khác trong chức năng của công việc.</w:t>
      </w:r>
      <w:ins w:id="94" w:author="Nguyen Dang Khoa" w:date="2008-03-19T20:47:00Z">
        <w:r w:rsidR="00DD147D">
          <w:rPr>
            <w:rFonts w:ascii="Times New Roman" w:hAnsi="Times New Roman"/>
            <w:sz w:val="26"/>
            <w:szCs w:val="26"/>
            <w:highlight w:val="cyan"/>
          </w:rPr>
          <w:t xml:space="preserve"> Vì những nguyên nhân này, </w:t>
        </w:r>
      </w:ins>
      <w:ins w:id="95" w:author="Nguyen Dang Khoa" w:date="2008-03-19T20:48:00Z">
        <w:r w:rsidR="00DD147D">
          <w:rPr>
            <w:rFonts w:ascii="Times New Roman" w:hAnsi="Times New Roman"/>
            <w:sz w:val="26"/>
            <w:szCs w:val="26"/>
            <w:highlight w:val="cyan"/>
          </w:rPr>
          <w:t>trường hợp sử dụng nghiệp vụ là một vật chứa ý tưởng cho</w:t>
        </w:r>
      </w:ins>
      <w:ins w:id="96" w:author="Nguyen Dang Khoa" w:date="2008-03-19T20:49:00Z">
        <w:r w:rsidR="00DD147D">
          <w:rPr>
            <w:rFonts w:ascii="Times New Roman" w:hAnsi="Times New Roman"/>
            <w:sz w:val="26"/>
            <w:szCs w:val="26"/>
            <w:highlight w:val="cyan"/>
          </w:rPr>
          <w:t xml:space="preserve"> một</w:t>
        </w:r>
      </w:ins>
      <w:ins w:id="97" w:author="Nguyen Dang Khoa" w:date="2008-03-19T20:48:00Z">
        <w:r w:rsidR="00DD147D">
          <w:rPr>
            <w:rFonts w:ascii="Times New Roman" w:hAnsi="Times New Roman"/>
            <w:sz w:val="26"/>
            <w:szCs w:val="26"/>
            <w:highlight w:val="cyan"/>
          </w:rPr>
          <w:t xml:space="preserve"> câu chuyện.</w:t>
        </w:r>
      </w:ins>
    </w:p>
    <w:p w:rsidR="00E33E97" w:rsidRPr="00523DF5" w:rsidRDefault="00E33E97" w:rsidP="005A2C42">
      <w:pPr>
        <w:spacing w:afterLines="20"/>
        <w:ind w:firstLine="720"/>
        <w:rPr>
          <w:rFonts w:ascii="Times New Roman" w:hAnsi="Times New Roman"/>
          <w:sz w:val="26"/>
          <w:szCs w:val="26"/>
          <w:highlight w:val="cyan"/>
        </w:rPr>
      </w:pPr>
      <w:r w:rsidRPr="00523DF5">
        <w:rPr>
          <w:rFonts w:ascii="Times New Roman" w:hAnsi="Times New Roman"/>
          <w:sz w:val="26"/>
          <w:szCs w:val="26"/>
          <w:highlight w:val="cyan"/>
        </w:rPr>
        <w:t xml:space="preserve">Những </w:t>
      </w:r>
      <w:r w:rsidR="00E55DF1" w:rsidRPr="00523DF5">
        <w:rPr>
          <w:rFonts w:ascii="Times New Roman" w:hAnsi="Times New Roman"/>
          <w:sz w:val="26"/>
          <w:szCs w:val="26"/>
          <w:highlight w:val="cyan"/>
        </w:rPr>
        <w:t>nhà phân tích nghiệp vụ</w:t>
      </w:r>
      <w:r w:rsidRPr="00523DF5">
        <w:rPr>
          <w:rFonts w:ascii="Times New Roman" w:hAnsi="Times New Roman"/>
          <w:sz w:val="26"/>
          <w:szCs w:val="26"/>
          <w:highlight w:val="cyan"/>
        </w:rPr>
        <w:t xml:space="preserve"> sử dụng kịch bản để mô tả một “business use case” </w:t>
      </w:r>
      <w:del w:id="98" w:author="Nguyen Dang Khoa" w:date="2008-03-19T20:50:00Z">
        <w:r w:rsidRPr="00523DF5" w:rsidDel="00DD147D">
          <w:rPr>
            <w:rFonts w:ascii="Times New Roman" w:hAnsi="Times New Roman"/>
            <w:sz w:val="26"/>
            <w:szCs w:val="26"/>
            <w:highlight w:val="cyan"/>
          </w:rPr>
          <w:delText xml:space="preserve">để tạo </w:delText>
        </w:r>
        <w:r w:rsidR="00E55DF1" w:rsidRPr="00523DF5" w:rsidDel="00DD147D">
          <w:rPr>
            <w:rFonts w:ascii="Times New Roman" w:hAnsi="Times New Roman"/>
            <w:sz w:val="26"/>
            <w:szCs w:val="26"/>
            <w:highlight w:val="cyan"/>
          </w:rPr>
          <w:delText xml:space="preserve">sự </w:delText>
        </w:r>
        <w:r w:rsidRPr="00523DF5" w:rsidDel="00DD147D">
          <w:rPr>
            <w:rFonts w:ascii="Times New Roman" w:hAnsi="Times New Roman"/>
            <w:sz w:val="26"/>
            <w:szCs w:val="26"/>
            <w:highlight w:val="cyan"/>
          </w:rPr>
          <w:delText>quan tâm đến</w:delText>
        </w:r>
      </w:del>
      <w:ins w:id="99" w:author="Nguyen Dang Khoa" w:date="2008-03-19T20:50:00Z">
        <w:r w:rsidR="00DD147D">
          <w:rPr>
            <w:rFonts w:ascii="Times New Roman" w:hAnsi="Times New Roman"/>
            <w:sz w:val="26"/>
            <w:szCs w:val="26"/>
            <w:highlight w:val="cyan"/>
          </w:rPr>
          <w:t>cho</w:t>
        </w:r>
      </w:ins>
      <w:r w:rsidRPr="00523DF5">
        <w:rPr>
          <w:rFonts w:ascii="Times New Roman" w:hAnsi="Times New Roman"/>
          <w:sz w:val="26"/>
          <w:szCs w:val="26"/>
          <w:highlight w:val="cyan"/>
        </w:rPr>
        <w:t xml:space="preserve"> các stakeholder</w:t>
      </w:r>
      <w:del w:id="100" w:author="Nguyen Dang Khoa" w:date="2008-03-22T01:20:00Z">
        <w:r w:rsidRPr="00523DF5">
          <w:rPr>
            <w:rFonts w:ascii="Times New Roman" w:hAnsi="Times New Roman"/>
            <w:sz w:val="26"/>
            <w:szCs w:val="26"/>
            <w:highlight w:val="cyan"/>
          </w:rPr>
          <w:delText>.</w:delText>
        </w:r>
      </w:del>
      <w:ins w:id="101" w:author="Nguyen Dang Khoa" w:date="2008-03-19T20:50:00Z">
        <w:r w:rsidR="00DD147D">
          <w:rPr>
            <w:rFonts w:ascii="Times New Roman" w:hAnsi="Times New Roman"/>
            <w:sz w:val="26"/>
            <w:szCs w:val="26"/>
            <w:highlight w:val="cyan"/>
          </w:rPr>
          <w:t xml:space="preserve"> có liên quan</w:t>
        </w:r>
      </w:ins>
      <w:ins w:id="102" w:author="Nguyen Dang Khoa" w:date="2008-03-22T01:20:00Z">
        <w:r w:rsidRPr="00523DF5">
          <w:rPr>
            <w:rFonts w:ascii="Times New Roman" w:hAnsi="Times New Roman"/>
            <w:sz w:val="26"/>
            <w:szCs w:val="26"/>
            <w:highlight w:val="cyan"/>
          </w:rPr>
          <w:t>.</w:t>
        </w:r>
      </w:ins>
      <w:r w:rsidRPr="00523DF5">
        <w:rPr>
          <w:rFonts w:ascii="Times New Roman" w:hAnsi="Times New Roman"/>
          <w:sz w:val="26"/>
          <w:szCs w:val="26"/>
          <w:highlight w:val="cyan"/>
        </w:rPr>
        <w:t xml:space="preserve"> </w:t>
      </w:r>
      <w:del w:id="103" w:author="Nguyen Dang Khoa" w:date="2008-03-19T20:52:00Z">
        <w:r w:rsidRPr="00523DF5" w:rsidDel="00DD147D">
          <w:rPr>
            <w:rFonts w:ascii="Times New Roman" w:hAnsi="Times New Roman"/>
            <w:sz w:val="26"/>
            <w:szCs w:val="26"/>
            <w:highlight w:val="cyan"/>
          </w:rPr>
          <w:delText>Nó là một môi trường trung gian</w:delText>
        </w:r>
      </w:del>
      <w:ins w:id="104" w:author="Nguyen Dang Khoa" w:date="2008-03-19T20:52:00Z">
        <w:r w:rsidR="00DD147D">
          <w:rPr>
            <w:rFonts w:ascii="Times New Roman" w:hAnsi="Times New Roman"/>
            <w:sz w:val="26"/>
            <w:szCs w:val="26"/>
            <w:highlight w:val="cyan"/>
          </w:rPr>
          <w:t>Kịch bản là một phương tiện trung gian</w:t>
        </w:r>
      </w:ins>
      <w:r w:rsidRPr="00523DF5">
        <w:rPr>
          <w:rFonts w:ascii="Times New Roman" w:hAnsi="Times New Roman"/>
          <w:sz w:val="26"/>
          <w:szCs w:val="26"/>
          <w:highlight w:val="cyan"/>
        </w:rPr>
        <w:t xml:space="preserve"> , </w:t>
      </w:r>
      <w:del w:id="105" w:author="Nguyen Dang Khoa" w:date="2008-03-19T20:53:00Z">
        <w:r w:rsidRPr="00523DF5" w:rsidDel="00DD147D">
          <w:rPr>
            <w:rFonts w:ascii="Times New Roman" w:hAnsi="Times New Roman"/>
            <w:sz w:val="26"/>
            <w:szCs w:val="26"/>
            <w:highlight w:val="cyan"/>
          </w:rPr>
          <w:delText>ai cũng có thể hiểu đ</w:delText>
        </w:r>
        <w:r w:rsidR="00E55DF1" w:rsidRPr="00523DF5" w:rsidDel="00DD147D">
          <w:rPr>
            <w:rFonts w:ascii="Times New Roman" w:hAnsi="Times New Roman"/>
            <w:sz w:val="26"/>
            <w:szCs w:val="26"/>
            <w:highlight w:val="cyan"/>
          </w:rPr>
          <w:delText xml:space="preserve">ược </w:delText>
        </w:r>
      </w:del>
      <w:del w:id="106" w:author="Nguyen Dang Khoa" w:date="2008-03-22T01:20:00Z">
        <w:r w:rsidR="00E55DF1" w:rsidRPr="00523DF5">
          <w:rPr>
            <w:rFonts w:ascii="Times New Roman" w:hAnsi="Times New Roman"/>
            <w:sz w:val="26"/>
            <w:szCs w:val="26"/>
            <w:highlight w:val="cyan"/>
          </w:rPr>
          <w:delText>nó,</w:delText>
        </w:r>
      </w:del>
      <w:del w:id="107" w:author="Nguyen Dang Khoa" w:date="2008-03-19T20:53:00Z">
        <w:r w:rsidR="00E55DF1" w:rsidRPr="00523DF5" w:rsidDel="00DD147D">
          <w:rPr>
            <w:rFonts w:ascii="Times New Roman" w:hAnsi="Times New Roman"/>
            <w:sz w:val="26"/>
            <w:szCs w:val="26"/>
            <w:highlight w:val="cyan"/>
          </w:rPr>
          <w:delText>nó</w:delText>
        </w:r>
      </w:del>
      <w:ins w:id="108" w:author="Nguyen Dang Khoa" w:date="2008-03-19T20:53:00Z">
        <w:r w:rsidR="00DD147D">
          <w:rPr>
            <w:rFonts w:ascii="Times New Roman" w:hAnsi="Times New Roman"/>
            <w:sz w:val="26"/>
            <w:szCs w:val="26"/>
            <w:highlight w:val="cyan"/>
          </w:rPr>
          <w:t>có thể được hiểu cho tất cả</w:t>
        </w:r>
      </w:ins>
      <w:ins w:id="109" w:author="Nguyen Dang Khoa" w:date="2008-03-22T01:20:00Z">
        <w:r w:rsidR="00E55DF1" w:rsidRPr="00523DF5">
          <w:rPr>
            <w:rFonts w:ascii="Times New Roman" w:hAnsi="Times New Roman"/>
            <w:sz w:val="26"/>
            <w:szCs w:val="26"/>
            <w:highlight w:val="cyan"/>
          </w:rPr>
          <w:t>,</w:t>
        </w:r>
      </w:ins>
      <w:r w:rsidR="00E55DF1" w:rsidRPr="00523DF5">
        <w:rPr>
          <w:rFonts w:ascii="Times New Roman" w:hAnsi="Times New Roman"/>
          <w:sz w:val="26"/>
          <w:szCs w:val="26"/>
          <w:highlight w:val="cyan"/>
        </w:rPr>
        <w:t xml:space="preserve"> </w:t>
      </w:r>
      <w:del w:id="110" w:author="Nguyen Dang Khoa" w:date="2008-03-19T20:54:00Z">
        <w:r w:rsidR="00E55DF1" w:rsidRPr="00523DF5" w:rsidDel="008F5A0A">
          <w:rPr>
            <w:rFonts w:ascii="Times New Roman" w:hAnsi="Times New Roman"/>
            <w:sz w:val="26"/>
            <w:szCs w:val="26"/>
            <w:highlight w:val="cyan"/>
          </w:rPr>
          <w:delText>vì vậy mà</w:delText>
        </w:r>
      </w:del>
      <w:ins w:id="111" w:author="Nguyen Dang Khoa" w:date="2008-03-19T20:54:00Z">
        <w:r w:rsidR="008F5A0A">
          <w:rPr>
            <w:rFonts w:ascii="Times New Roman" w:hAnsi="Times New Roman"/>
            <w:sz w:val="26"/>
            <w:szCs w:val="26"/>
            <w:highlight w:val="cyan"/>
          </w:rPr>
          <w:t>và</w:t>
        </w:r>
      </w:ins>
      <w:r w:rsidR="00E55DF1" w:rsidRPr="00523DF5">
        <w:rPr>
          <w:rFonts w:ascii="Times New Roman" w:hAnsi="Times New Roman"/>
          <w:sz w:val="26"/>
          <w:szCs w:val="26"/>
          <w:highlight w:val="cyan"/>
        </w:rPr>
        <w:t xml:space="preserve">  </w:t>
      </w:r>
      <w:del w:id="112" w:author="Nguyen Dang Khoa" w:date="2008-03-19T20:55:00Z">
        <w:r w:rsidR="00E55DF1" w:rsidRPr="00523DF5" w:rsidDel="008F5A0A">
          <w:rPr>
            <w:rFonts w:ascii="Times New Roman" w:hAnsi="Times New Roman"/>
            <w:sz w:val="26"/>
            <w:szCs w:val="26"/>
            <w:highlight w:val="cyan"/>
          </w:rPr>
          <w:delText xml:space="preserve">nó đươc </w:delText>
        </w:r>
      </w:del>
      <w:r w:rsidR="00E55DF1" w:rsidRPr="00523DF5">
        <w:rPr>
          <w:rFonts w:ascii="Times New Roman" w:hAnsi="Times New Roman"/>
          <w:sz w:val="26"/>
          <w:szCs w:val="26"/>
          <w:highlight w:val="cyan"/>
        </w:rPr>
        <w:t xml:space="preserve">các nhà phân tích nghiệp vụ </w:t>
      </w:r>
      <w:r w:rsidRPr="00523DF5">
        <w:rPr>
          <w:rFonts w:ascii="Times New Roman" w:hAnsi="Times New Roman"/>
          <w:sz w:val="26"/>
          <w:szCs w:val="26"/>
          <w:highlight w:val="cyan"/>
        </w:rPr>
        <w:t>sử dụng</w:t>
      </w:r>
      <w:ins w:id="113" w:author="Nguyen Dang Khoa" w:date="2008-03-19T20:55:00Z">
        <w:r w:rsidR="008F5A0A">
          <w:rPr>
            <w:rFonts w:ascii="Times New Roman" w:hAnsi="Times New Roman"/>
            <w:sz w:val="26"/>
            <w:szCs w:val="26"/>
            <w:highlight w:val="cyan"/>
          </w:rPr>
          <w:t xml:space="preserve"> nó</w:t>
        </w:r>
      </w:ins>
      <w:ins w:id="114" w:author="Nguyen Dang Khoa" w:date="2008-03-22T01:20:00Z">
        <w:r w:rsidRPr="00523DF5">
          <w:rPr>
            <w:rFonts w:ascii="Times New Roman" w:hAnsi="Times New Roman"/>
            <w:sz w:val="26"/>
            <w:szCs w:val="26"/>
            <w:highlight w:val="cyan"/>
          </w:rPr>
          <w:t xml:space="preserve"> </w:t>
        </w:r>
      </w:ins>
      <w:r w:rsidRPr="00523DF5">
        <w:rPr>
          <w:rFonts w:ascii="Times New Roman" w:hAnsi="Times New Roman"/>
          <w:sz w:val="26"/>
          <w:szCs w:val="26"/>
          <w:highlight w:val="cyan"/>
        </w:rPr>
        <w:t xml:space="preserve">để </w:t>
      </w:r>
      <w:del w:id="115" w:author="Nguyen Dang Khoa" w:date="2008-03-19T20:55:00Z">
        <w:r w:rsidRPr="00523DF5" w:rsidDel="008F5A0A">
          <w:rPr>
            <w:rFonts w:ascii="Times New Roman" w:hAnsi="Times New Roman"/>
            <w:sz w:val="26"/>
            <w:szCs w:val="26"/>
            <w:highlight w:val="cyan"/>
          </w:rPr>
          <w:delText>tạo ra</w:delText>
        </w:r>
      </w:del>
      <w:ins w:id="116" w:author="Nguyen Dang Khoa" w:date="2008-03-19T20:55:00Z">
        <w:r w:rsidR="008F5A0A">
          <w:rPr>
            <w:rFonts w:ascii="Times New Roman" w:hAnsi="Times New Roman"/>
            <w:sz w:val="26"/>
            <w:szCs w:val="26"/>
            <w:highlight w:val="cyan"/>
          </w:rPr>
          <w:t>suy ra các</w:t>
        </w:r>
      </w:ins>
      <w:ins w:id="117" w:author="Nguyen Dang Khoa" w:date="2008-03-22T01:20:00Z">
        <w:r w:rsidRPr="00523DF5">
          <w:rPr>
            <w:rFonts w:ascii="Times New Roman" w:hAnsi="Times New Roman"/>
            <w:sz w:val="26"/>
            <w:szCs w:val="26"/>
            <w:highlight w:val="cyan"/>
          </w:rPr>
          <w:t xml:space="preserve"> </w:t>
        </w:r>
      </w:ins>
      <w:r w:rsidRPr="00523DF5">
        <w:rPr>
          <w:rFonts w:ascii="Times New Roman" w:hAnsi="Times New Roman"/>
          <w:sz w:val="26"/>
          <w:szCs w:val="26"/>
          <w:highlight w:val="cyan"/>
        </w:rPr>
        <w:t xml:space="preserve"> thỏa thuận trên </w:t>
      </w:r>
      <w:ins w:id="118" w:author="Nguyen Dang Khoa" w:date="2008-03-19T20:56:00Z">
        <w:r w:rsidR="008F5A0A">
          <w:rPr>
            <w:rFonts w:ascii="Times New Roman" w:hAnsi="Times New Roman"/>
            <w:sz w:val="26"/>
            <w:szCs w:val="26"/>
            <w:highlight w:val="cyan"/>
          </w:rPr>
          <w:t xml:space="preserve">những gì mà </w:t>
        </w:r>
      </w:ins>
      <w:r w:rsidRPr="00523DF5">
        <w:rPr>
          <w:rFonts w:ascii="Times New Roman" w:hAnsi="Times New Roman"/>
          <w:sz w:val="26"/>
          <w:szCs w:val="26"/>
          <w:highlight w:val="cyan"/>
        </w:rPr>
        <w:t xml:space="preserve">công việc phải </w:t>
      </w:r>
      <w:del w:id="119" w:author="Nguyen Dang Khoa" w:date="2008-03-22T01:20:00Z">
        <w:r w:rsidRPr="00523DF5">
          <w:rPr>
            <w:rFonts w:ascii="Times New Roman" w:hAnsi="Times New Roman"/>
            <w:sz w:val="26"/>
            <w:szCs w:val="26"/>
            <w:highlight w:val="cyan"/>
          </w:rPr>
          <w:delText>làm.</w:delText>
        </w:r>
      </w:del>
      <w:del w:id="120" w:author="Nguyen Dang Khoa" w:date="2008-03-19T20:56:00Z">
        <w:r w:rsidRPr="00523DF5" w:rsidDel="008F5A0A">
          <w:rPr>
            <w:rFonts w:ascii="Times New Roman" w:hAnsi="Times New Roman"/>
            <w:sz w:val="26"/>
            <w:szCs w:val="26"/>
            <w:highlight w:val="cyan"/>
          </w:rPr>
          <w:delText>làm</w:delText>
        </w:r>
      </w:del>
      <w:ins w:id="121" w:author="Nguyen Dang Khoa" w:date="2008-03-19T20:56:00Z">
        <w:r w:rsidR="008F5A0A">
          <w:rPr>
            <w:rFonts w:ascii="Times New Roman" w:hAnsi="Times New Roman"/>
            <w:sz w:val="26"/>
            <w:szCs w:val="26"/>
            <w:highlight w:val="cyan"/>
          </w:rPr>
          <w:t>thực hiện được</w:t>
        </w:r>
      </w:ins>
      <w:ins w:id="122" w:author="Nguyen Dang Khoa" w:date="2008-03-22T01:20:00Z">
        <w:r w:rsidRPr="00523DF5">
          <w:rPr>
            <w:rFonts w:ascii="Times New Roman" w:hAnsi="Times New Roman"/>
            <w:sz w:val="26"/>
            <w:szCs w:val="26"/>
            <w:highlight w:val="cyan"/>
          </w:rPr>
          <w:t>.</w:t>
        </w:r>
      </w:ins>
      <w:r w:rsidRPr="00523DF5">
        <w:rPr>
          <w:rFonts w:ascii="Times New Roman" w:hAnsi="Times New Roman"/>
          <w:sz w:val="26"/>
          <w:szCs w:val="26"/>
          <w:highlight w:val="cyan"/>
        </w:rPr>
        <w:t xml:space="preserve"> </w:t>
      </w:r>
      <w:del w:id="123" w:author="Nguyen Dang Khoa" w:date="2008-03-19T20:57:00Z">
        <w:r w:rsidRPr="00523DF5" w:rsidDel="008F5A0A">
          <w:rPr>
            <w:rFonts w:ascii="Times New Roman" w:hAnsi="Times New Roman"/>
            <w:sz w:val="26"/>
            <w:szCs w:val="26"/>
            <w:highlight w:val="cyan"/>
          </w:rPr>
          <w:delText xml:space="preserve">Chỉ một lần thỏa thuận thành </w:delText>
        </w:r>
      </w:del>
      <w:del w:id="124" w:author="Nguyen Dang Khoa" w:date="2008-03-22T01:20:00Z">
        <w:r w:rsidRPr="00523DF5">
          <w:rPr>
            <w:rFonts w:ascii="Times New Roman" w:hAnsi="Times New Roman"/>
            <w:sz w:val="26"/>
            <w:szCs w:val="26"/>
            <w:highlight w:val="cyan"/>
          </w:rPr>
          <w:delText>công,</w:delText>
        </w:r>
      </w:del>
      <w:del w:id="125" w:author="Nguyen Dang Khoa" w:date="2008-03-19T20:57:00Z">
        <w:r w:rsidRPr="00523DF5" w:rsidDel="008F5A0A">
          <w:rPr>
            <w:rFonts w:ascii="Times New Roman" w:hAnsi="Times New Roman"/>
            <w:sz w:val="26"/>
            <w:szCs w:val="26"/>
            <w:highlight w:val="cyan"/>
          </w:rPr>
          <w:delText>công</w:delText>
        </w:r>
      </w:del>
      <w:ins w:id="126" w:author="Nguyen Dang Khoa" w:date="2008-03-19T20:57:00Z">
        <w:r w:rsidR="008F5A0A">
          <w:rPr>
            <w:rFonts w:ascii="Times New Roman" w:hAnsi="Times New Roman"/>
            <w:sz w:val="26"/>
            <w:szCs w:val="26"/>
            <w:highlight w:val="cyan"/>
          </w:rPr>
          <w:t>Một khi</w:t>
        </w:r>
      </w:ins>
      <w:ins w:id="127" w:author="Nguyen Dang Khoa" w:date="2008-03-19T20:58:00Z">
        <w:r w:rsidR="008F5A0A">
          <w:rPr>
            <w:rFonts w:ascii="Times New Roman" w:hAnsi="Times New Roman"/>
            <w:sz w:val="26"/>
            <w:szCs w:val="26"/>
            <w:highlight w:val="cyan"/>
          </w:rPr>
          <w:t xml:space="preserve"> đã</w:t>
        </w:r>
      </w:ins>
      <w:ins w:id="128" w:author="Nguyen Dang Khoa" w:date="2008-03-19T20:57:00Z">
        <w:r w:rsidR="008F5A0A">
          <w:rPr>
            <w:rFonts w:ascii="Times New Roman" w:hAnsi="Times New Roman"/>
            <w:sz w:val="26"/>
            <w:szCs w:val="26"/>
            <w:highlight w:val="cyan"/>
          </w:rPr>
          <w:t xml:space="preserve"> nhất trí</w:t>
        </w:r>
      </w:ins>
      <w:ins w:id="129" w:author="Nguyen Dang Khoa" w:date="2008-03-22T01:20:00Z">
        <w:r w:rsidRPr="00523DF5">
          <w:rPr>
            <w:rFonts w:ascii="Times New Roman" w:hAnsi="Times New Roman"/>
            <w:sz w:val="26"/>
            <w:szCs w:val="26"/>
            <w:highlight w:val="cyan"/>
          </w:rPr>
          <w:t>,</w:t>
        </w:r>
      </w:ins>
      <w:r w:rsidRPr="00523DF5">
        <w:rPr>
          <w:rFonts w:ascii="Times New Roman" w:hAnsi="Times New Roman"/>
          <w:sz w:val="26"/>
          <w:szCs w:val="26"/>
          <w:highlight w:val="cyan"/>
        </w:rPr>
        <w:t xml:space="preserve"> các stakeholder có thể quyết định </w:t>
      </w:r>
      <w:del w:id="130" w:author="Nguyen Dang Khoa" w:date="2008-03-19T20:58:00Z">
        <w:r w:rsidRPr="00523DF5" w:rsidDel="008F5A0A">
          <w:rPr>
            <w:rFonts w:ascii="Times New Roman" w:hAnsi="Times New Roman"/>
            <w:sz w:val="26"/>
            <w:szCs w:val="26"/>
            <w:highlight w:val="cyan"/>
          </w:rPr>
          <w:delText xml:space="preserve">nhiều </w:delText>
        </w:r>
      </w:del>
      <w:ins w:id="131" w:author="Nguyen Dang Khoa" w:date="2008-03-19T20:58:00Z">
        <w:r w:rsidR="008F5A0A">
          <w:rPr>
            <w:rFonts w:ascii="Times New Roman" w:hAnsi="Times New Roman"/>
            <w:sz w:val="26"/>
            <w:szCs w:val="26"/>
            <w:highlight w:val="cyan"/>
          </w:rPr>
          <w:t xml:space="preserve">bao nhiêu </w:t>
        </w:r>
      </w:ins>
      <w:r w:rsidRPr="00523DF5">
        <w:rPr>
          <w:rFonts w:ascii="Times New Roman" w:hAnsi="Times New Roman"/>
          <w:sz w:val="26"/>
          <w:szCs w:val="26"/>
          <w:highlight w:val="cyan"/>
        </w:rPr>
        <w:t xml:space="preserve">công việc </w:t>
      </w:r>
      <w:del w:id="132" w:author="Nguyen Dang Khoa" w:date="2008-03-19T20:59:00Z">
        <w:r w:rsidRPr="00523DF5" w:rsidDel="008F5A0A">
          <w:rPr>
            <w:rFonts w:ascii="Times New Roman" w:hAnsi="Times New Roman"/>
            <w:sz w:val="26"/>
            <w:szCs w:val="26"/>
            <w:highlight w:val="cyan"/>
          </w:rPr>
          <w:delText xml:space="preserve">sẽ được làm bởi cái thỏa thuận </w:delText>
        </w:r>
      </w:del>
      <w:del w:id="133" w:author="Nguyen Dang Khoa" w:date="2008-03-22T01:20:00Z">
        <w:r w:rsidRPr="00523DF5">
          <w:rPr>
            <w:rFonts w:ascii="Times New Roman" w:hAnsi="Times New Roman"/>
            <w:sz w:val="26"/>
            <w:szCs w:val="26"/>
            <w:highlight w:val="cyan"/>
          </w:rPr>
          <w:delText>đó.</w:delText>
        </w:r>
      </w:del>
      <w:del w:id="134" w:author="Nguyen Dang Khoa" w:date="2008-03-19T20:59:00Z">
        <w:r w:rsidRPr="00523DF5" w:rsidDel="008F5A0A">
          <w:rPr>
            <w:rFonts w:ascii="Times New Roman" w:hAnsi="Times New Roman"/>
            <w:sz w:val="26"/>
            <w:szCs w:val="26"/>
            <w:highlight w:val="cyan"/>
          </w:rPr>
          <w:delText>đó</w:delText>
        </w:r>
      </w:del>
      <w:ins w:id="135" w:author="Nguyen Dang Khoa" w:date="2008-03-19T20:59:00Z">
        <w:r w:rsidR="008F5A0A">
          <w:rPr>
            <w:rFonts w:ascii="Times New Roman" w:hAnsi="Times New Roman"/>
            <w:sz w:val="26"/>
            <w:szCs w:val="26"/>
            <w:highlight w:val="cyan"/>
          </w:rPr>
          <w:t>được làm bởi sản phẩm phần mềm</w:t>
        </w:r>
      </w:ins>
      <w:ins w:id="136" w:author="Nguyen Dang Khoa" w:date="2008-03-22T01:20:00Z">
        <w:r w:rsidRPr="00523DF5">
          <w:rPr>
            <w:rFonts w:ascii="Times New Roman" w:hAnsi="Times New Roman"/>
            <w:sz w:val="26"/>
            <w:szCs w:val="26"/>
            <w:highlight w:val="cyan"/>
          </w:rPr>
          <w:t>.</w:t>
        </w:r>
      </w:ins>
      <w:r w:rsidRPr="00523DF5">
        <w:rPr>
          <w:rFonts w:ascii="Times New Roman" w:hAnsi="Times New Roman"/>
          <w:sz w:val="26"/>
          <w:szCs w:val="26"/>
          <w:highlight w:val="cyan"/>
        </w:rPr>
        <w:t xml:space="preserve"> Một kịch bản được cộng thêm mô tả sự ảnh hưởng của user hay actor với sản phẩm được sản xuất.</w:t>
      </w:r>
    </w:p>
    <w:p w:rsidR="00E33E97" w:rsidRPr="00523DF5" w:rsidRDefault="00E33E97" w:rsidP="005A2C42">
      <w:pPr>
        <w:widowControl w:val="0"/>
        <w:autoSpaceDE w:val="0"/>
        <w:autoSpaceDN w:val="0"/>
        <w:adjustRightInd w:val="0"/>
        <w:spacing w:afterLines="20"/>
        <w:ind w:left="90" w:firstLine="630"/>
        <w:rPr>
          <w:rFonts w:ascii="Times New Roman" w:hAnsi="Times New Roman"/>
          <w:sz w:val="26"/>
          <w:szCs w:val="26"/>
          <w:highlight w:val="cyan"/>
        </w:rPr>
      </w:pPr>
      <w:bookmarkStart w:id="137" w:name="ch06pq01"/>
      <w:bookmarkEnd w:id="137"/>
      <w:r w:rsidRPr="00523DF5">
        <w:rPr>
          <w:rFonts w:ascii="Times New Roman" w:hAnsi="Times New Roman"/>
          <w:sz w:val="26"/>
          <w:szCs w:val="26"/>
          <w:highlight w:val="cyan"/>
        </w:rPr>
        <w:t xml:space="preserve">"Một ngôn ngữ </w:t>
      </w:r>
      <w:r w:rsidR="008D7D9E" w:rsidRPr="00523DF5">
        <w:rPr>
          <w:rFonts w:ascii="Times New Roman" w:hAnsi="Times New Roman"/>
          <w:sz w:val="26"/>
          <w:szCs w:val="26"/>
          <w:highlight w:val="cyan"/>
        </w:rPr>
        <w:t>chính quy</w:t>
      </w:r>
      <w:r w:rsidRPr="00523DF5">
        <w:rPr>
          <w:rFonts w:ascii="Times New Roman" w:hAnsi="Times New Roman"/>
          <w:sz w:val="26"/>
          <w:szCs w:val="26"/>
          <w:highlight w:val="cyan"/>
        </w:rPr>
        <w:t xml:space="preserve"> nói về công việc tổ chức những khái niệm </w:t>
      </w:r>
      <w:r w:rsidR="008D7D9E" w:rsidRPr="00523DF5">
        <w:rPr>
          <w:rFonts w:ascii="Times New Roman" w:hAnsi="Times New Roman"/>
          <w:sz w:val="26"/>
          <w:szCs w:val="26"/>
          <w:highlight w:val="cyan"/>
        </w:rPr>
        <w:t>nhằm</w:t>
      </w:r>
      <w:r w:rsidRPr="00523DF5">
        <w:rPr>
          <w:rFonts w:ascii="Times New Roman" w:hAnsi="Times New Roman"/>
          <w:sz w:val="26"/>
          <w:szCs w:val="26"/>
          <w:highlight w:val="cyan"/>
        </w:rPr>
        <w:t xml:space="preserve"> giúp đỡ </w:t>
      </w:r>
      <w:r w:rsidR="008D7D9E" w:rsidRPr="00523DF5">
        <w:rPr>
          <w:rFonts w:ascii="Times New Roman" w:hAnsi="Times New Roman"/>
          <w:sz w:val="26"/>
          <w:szCs w:val="26"/>
          <w:highlight w:val="cyan"/>
        </w:rPr>
        <w:t>người đọc dễ</w:t>
      </w:r>
      <w:r w:rsidRPr="00523DF5">
        <w:rPr>
          <w:rFonts w:ascii="Times New Roman" w:hAnsi="Times New Roman"/>
          <w:sz w:val="26"/>
          <w:szCs w:val="26"/>
          <w:highlight w:val="cyan"/>
        </w:rPr>
        <w:t xml:space="preserve"> nhìn thấy công việc " </w:t>
      </w:r>
    </w:p>
    <w:p w:rsidR="00E33E97" w:rsidRPr="00523DF5" w:rsidRDefault="00E33E97" w:rsidP="005A2C42">
      <w:pPr>
        <w:widowControl w:val="0"/>
        <w:autoSpaceDE w:val="0"/>
        <w:autoSpaceDN w:val="0"/>
        <w:adjustRightInd w:val="0"/>
        <w:spacing w:afterLines="20"/>
        <w:ind w:left="720" w:firstLine="720"/>
        <w:rPr>
          <w:rFonts w:ascii="Times New Roman" w:hAnsi="Times New Roman"/>
          <w:b/>
          <w:i/>
          <w:sz w:val="26"/>
          <w:szCs w:val="26"/>
          <w:highlight w:val="cyan"/>
        </w:rPr>
      </w:pPr>
      <w:r w:rsidRPr="00523DF5">
        <w:rPr>
          <w:rFonts w:ascii="Times New Roman" w:hAnsi="Times New Roman"/>
          <w:b/>
          <w:i/>
          <w:sz w:val="26"/>
          <w:szCs w:val="26"/>
          <w:highlight w:val="cyan"/>
        </w:rPr>
        <w:t>Beyer and Holtzblatt, Contextual Design</w:t>
      </w:r>
    </w:p>
    <w:p w:rsidR="00E33E97" w:rsidRPr="00523DF5" w:rsidRDefault="00E33E97" w:rsidP="005A2C42">
      <w:pPr>
        <w:spacing w:afterLines="20"/>
        <w:rPr>
          <w:rFonts w:ascii="Times New Roman" w:hAnsi="Times New Roman"/>
          <w:sz w:val="26"/>
          <w:szCs w:val="26"/>
          <w:highlight w:val="cyan"/>
        </w:rPr>
      </w:pPr>
    </w:p>
    <w:p w:rsidR="00E33E97" w:rsidRPr="00523DF5" w:rsidRDefault="00E33E97" w:rsidP="005A2C42">
      <w:pPr>
        <w:widowControl w:val="0"/>
        <w:autoSpaceDE w:val="0"/>
        <w:autoSpaceDN w:val="0"/>
        <w:adjustRightInd w:val="0"/>
        <w:spacing w:afterLines="20"/>
        <w:ind w:firstLine="720"/>
        <w:rPr>
          <w:rFonts w:ascii="Times New Roman" w:hAnsi="Times New Roman"/>
          <w:sz w:val="26"/>
          <w:szCs w:val="26"/>
          <w:highlight w:val="cyan"/>
        </w:rPr>
      </w:pPr>
      <w:r w:rsidRPr="00523DF5">
        <w:rPr>
          <w:rFonts w:ascii="Times New Roman" w:hAnsi="Times New Roman"/>
          <w:sz w:val="26"/>
          <w:szCs w:val="26"/>
          <w:highlight w:val="cyan"/>
        </w:rPr>
        <w:t>Giả sử bạn đã xác định được một “business use case” bạn muốn nghiên cứu. Việc luyện tập tốt chỉ ra rằng hiện tại bạn đã nhận ra sự quan tâm của stakeholdersthose  với kiến thức và sự thành thạo trong một phần công việc. Bạn sử dụng kịch bản để mô tả nên chức năng của “business use case” bằng cách chia chúng ra thành nhiều bước. Chúng tôi đề nghị bạn tập trung vào khoảng từ 3-&gt; 10 bước.</w:t>
      </w:r>
    </w:p>
    <w:p w:rsidR="008D7D9E" w:rsidRPr="00523DF5" w:rsidRDefault="008D7D9E" w:rsidP="005A2C42">
      <w:pPr>
        <w:widowControl w:val="0"/>
        <w:autoSpaceDE w:val="0"/>
        <w:autoSpaceDN w:val="0"/>
        <w:adjustRightInd w:val="0"/>
        <w:spacing w:afterLines="20"/>
        <w:ind w:firstLine="720"/>
        <w:rPr>
          <w:rFonts w:ascii="Times New Roman" w:hAnsi="Times New Roman"/>
          <w:sz w:val="26"/>
          <w:szCs w:val="26"/>
          <w:highlight w:val="cyan"/>
        </w:rPr>
      </w:pPr>
    </w:p>
    <w:p w:rsidR="00E33E97" w:rsidRPr="00523DF5" w:rsidRDefault="00E33E97" w:rsidP="005A2C42">
      <w:pPr>
        <w:widowControl w:val="0"/>
        <w:autoSpaceDE w:val="0"/>
        <w:autoSpaceDN w:val="0"/>
        <w:adjustRightInd w:val="0"/>
        <w:spacing w:afterLines="20"/>
        <w:rPr>
          <w:rFonts w:ascii="Times New Roman" w:hAnsi="Times New Roman"/>
          <w:b/>
          <w:sz w:val="26"/>
          <w:szCs w:val="26"/>
          <w:highlight w:val="cyan"/>
        </w:rPr>
      </w:pPr>
      <w:bookmarkStart w:id="138" w:name="ch06note03"/>
      <w:bookmarkEnd w:id="138"/>
      <w:r w:rsidRPr="00523DF5">
        <w:rPr>
          <w:rFonts w:ascii="Times New Roman" w:hAnsi="Times New Roman"/>
          <w:b/>
          <w:sz w:val="26"/>
          <w:szCs w:val="26"/>
          <w:highlight w:val="cyan"/>
        </w:rPr>
        <w:t xml:space="preserve">Viết kịch bản mà sử dụng từ 3 đến 10 bước: </w:t>
      </w:r>
    </w:p>
    <w:p w:rsidR="00E33E97" w:rsidRPr="00523DF5" w:rsidRDefault="00E33E97" w:rsidP="005A2C42">
      <w:pPr>
        <w:widowControl w:val="0"/>
        <w:autoSpaceDE w:val="0"/>
        <w:autoSpaceDN w:val="0"/>
        <w:adjustRightInd w:val="0"/>
        <w:spacing w:afterLines="20"/>
        <w:ind w:firstLine="720"/>
        <w:rPr>
          <w:rFonts w:ascii="Times New Roman" w:hAnsi="Times New Roman"/>
          <w:sz w:val="26"/>
          <w:szCs w:val="26"/>
          <w:highlight w:val="cyan"/>
        </w:rPr>
      </w:pPr>
      <w:r w:rsidRPr="00523DF5">
        <w:rPr>
          <w:rFonts w:ascii="Times New Roman" w:hAnsi="Times New Roman"/>
          <w:sz w:val="26"/>
          <w:szCs w:val="26"/>
          <w:highlight w:val="cyan"/>
        </w:rPr>
        <w:t>Không phải là luôn luôn nằm trong khoảng từ 3 đến 10 bước và không vấn đề gì xả</w:t>
      </w:r>
      <w:r w:rsidR="008D7D9E" w:rsidRPr="00523DF5">
        <w:rPr>
          <w:rFonts w:ascii="Times New Roman" w:hAnsi="Times New Roman"/>
          <w:sz w:val="26"/>
          <w:szCs w:val="26"/>
          <w:highlight w:val="cyan"/>
        </w:rPr>
        <w:t xml:space="preserve">y ra nếu ta sử dụng hơn 10 bước. </w:t>
      </w:r>
      <w:r w:rsidRPr="00523DF5">
        <w:rPr>
          <w:rFonts w:ascii="Times New Roman" w:hAnsi="Times New Roman"/>
          <w:sz w:val="26"/>
          <w:szCs w:val="26"/>
          <w:highlight w:val="cyan"/>
        </w:rPr>
        <w:t>Tuy nhiên nếu bạn kết thúc trên 126 bước,</w:t>
      </w:r>
      <w:r w:rsidR="008D7D9E" w:rsidRPr="00523DF5">
        <w:rPr>
          <w:rFonts w:ascii="Times New Roman" w:hAnsi="Times New Roman"/>
          <w:sz w:val="26"/>
          <w:szCs w:val="26"/>
          <w:highlight w:val="cyan"/>
        </w:rPr>
        <w:t xml:space="preserve"> </w:t>
      </w:r>
      <w:r w:rsidRPr="00523DF5">
        <w:rPr>
          <w:rFonts w:ascii="Times New Roman" w:hAnsi="Times New Roman"/>
          <w:sz w:val="26"/>
          <w:szCs w:val="26"/>
          <w:highlight w:val="cyan"/>
        </w:rPr>
        <w:t xml:space="preserve">hoặc là bạn có một “business use case” khổng lồ hoặc là bạn đang viết kịch bản với một mức độ quá tỷ mỷ không cần thiết. Mục tiêu giữ cho kịch bản đơn giản, dễ hiểu, và chỉ cần từ 3 đến 10 bước thì mục đích này đã đạt được rồi. </w:t>
      </w:r>
    </w:p>
    <w:p w:rsidR="00E33E97" w:rsidRPr="00523DF5" w:rsidRDefault="00E33E97" w:rsidP="005A2C42">
      <w:pPr>
        <w:widowControl w:val="0"/>
        <w:autoSpaceDE w:val="0"/>
        <w:autoSpaceDN w:val="0"/>
        <w:adjustRightInd w:val="0"/>
        <w:spacing w:afterLines="20"/>
        <w:ind w:firstLine="720"/>
        <w:rPr>
          <w:rFonts w:ascii="Times New Roman" w:hAnsi="Times New Roman"/>
          <w:sz w:val="26"/>
          <w:szCs w:val="26"/>
          <w:highlight w:val="cyan"/>
        </w:rPr>
      </w:pPr>
      <w:r w:rsidRPr="00523DF5">
        <w:rPr>
          <w:rFonts w:ascii="Times New Roman" w:hAnsi="Times New Roman"/>
          <w:sz w:val="26"/>
          <w:szCs w:val="26"/>
          <w:highlight w:val="cyan"/>
        </w:rPr>
        <w:t xml:space="preserve">Mặc dù, tồn tại một mẫu cho kịch bản nhưng kịch bản đầu tiên của bạn có thể đơn giản và </w:t>
      </w:r>
      <w:r w:rsidR="00DD0C10" w:rsidRPr="00523DF5">
        <w:rPr>
          <w:rFonts w:ascii="Times New Roman" w:hAnsi="Times New Roman"/>
          <w:sz w:val="26"/>
          <w:szCs w:val="26"/>
          <w:highlight w:val="cyan"/>
        </w:rPr>
        <w:t>không trang trọng</w:t>
      </w:r>
      <w:r w:rsidRPr="00523DF5">
        <w:rPr>
          <w:rFonts w:ascii="Times New Roman" w:hAnsi="Times New Roman"/>
          <w:sz w:val="26"/>
          <w:szCs w:val="26"/>
          <w:highlight w:val="cyan"/>
        </w:rPr>
        <w:t>.</w:t>
      </w:r>
      <w:r w:rsidR="00DD0C10" w:rsidRPr="00523DF5">
        <w:rPr>
          <w:rFonts w:ascii="Times New Roman" w:hAnsi="Times New Roman"/>
          <w:sz w:val="26"/>
          <w:szCs w:val="26"/>
          <w:highlight w:val="cyan"/>
        </w:rPr>
        <w:t xml:space="preserve"> </w:t>
      </w:r>
      <w:r w:rsidRPr="00523DF5">
        <w:rPr>
          <w:rFonts w:ascii="Times New Roman" w:hAnsi="Times New Roman"/>
          <w:sz w:val="26"/>
          <w:szCs w:val="26"/>
          <w:highlight w:val="cyan"/>
        </w:rPr>
        <w:t>Trong một ví dụ, một “business use case” để kiểm tra hành khách cho một chuyến bay quốc tế.(Hình 6.1). Đây là Sherry</w:t>
      </w:r>
      <w:r w:rsidR="00DD0C10" w:rsidRPr="00523DF5">
        <w:rPr>
          <w:rFonts w:ascii="Times New Roman" w:hAnsi="Times New Roman"/>
          <w:sz w:val="26"/>
          <w:szCs w:val="26"/>
          <w:highlight w:val="cyan"/>
        </w:rPr>
        <w:t>,</w:t>
      </w:r>
      <w:r w:rsidRPr="00523DF5">
        <w:rPr>
          <w:rFonts w:ascii="Times New Roman" w:hAnsi="Times New Roman"/>
          <w:sz w:val="26"/>
          <w:szCs w:val="26"/>
          <w:highlight w:val="cyan"/>
        </w:rPr>
        <w:t xml:space="preserve"> một trong số những </w:t>
      </w:r>
      <w:r w:rsidR="00DD0C10" w:rsidRPr="00523DF5">
        <w:rPr>
          <w:rFonts w:ascii="Times New Roman" w:hAnsi="Times New Roman"/>
          <w:sz w:val="26"/>
          <w:szCs w:val="26"/>
          <w:highlight w:val="cyan"/>
        </w:rPr>
        <w:t>người quản lý việc đăng kí.</w:t>
      </w:r>
    </w:p>
    <w:p w:rsidR="00263364" w:rsidRPr="00523DF5" w:rsidRDefault="004D6275" w:rsidP="005A2C42">
      <w:pPr>
        <w:widowControl w:val="0"/>
        <w:autoSpaceDE w:val="0"/>
        <w:autoSpaceDN w:val="0"/>
        <w:adjustRightInd w:val="0"/>
        <w:spacing w:afterLines="20"/>
        <w:ind w:firstLine="720"/>
        <w:rPr>
          <w:rFonts w:ascii="Times New Roman" w:hAnsi="Times New Roman"/>
          <w:sz w:val="26"/>
          <w:szCs w:val="26"/>
          <w:highlight w:val="cyan"/>
        </w:rPr>
      </w:pPr>
      <w:r w:rsidRPr="000A3294">
        <w:rPr>
          <w:rFonts w:ascii="Times New Roman" w:hAnsi="Times New Roman"/>
          <w:sz w:val="26"/>
          <w:szCs w:val="26"/>
          <w:highlight w:val="cy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5pt;height:261.75pt">
            <v:imagedata r:id="rId7" o:title="a"/>
          </v:shape>
        </w:pict>
      </w:r>
    </w:p>
    <w:p w:rsidR="00263364" w:rsidRPr="00523DF5" w:rsidRDefault="00263364" w:rsidP="005A2C42">
      <w:pPr>
        <w:widowControl w:val="0"/>
        <w:autoSpaceDE w:val="0"/>
        <w:autoSpaceDN w:val="0"/>
        <w:adjustRightInd w:val="0"/>
        <w:spacing w:afterLines="20"/>
        <w:ind w:firstLine="720"/>
        <w:rPr>
          <w:rFonts w:ascii="Times New Roman" w:hAnsi="Times New Roman"/>
          <w:sz w:val="26"/>
          <w:szCs w:val="26"/>
          <w:highlight w:val="cyan"/>
        </w:rPr>
      </w:pPr>
    </w:p>
    <w:p w:rsidR="00263364" w:rsidRPr="00523DF5" w:rsidRDefault="00263364" w:rsidP="00540600">
      <w:pPr>
        <w:spacing w:after="20"/>
        <w:ind w:firstLine="720"/>
        <w:rPr>
          <w:rFonts w:ascii="Times New Roman" w:hAnsi="Times New Roman"/>
          <w:sz w:val="26"/>
          <w:szCs w:val="26"/>
          <w:highlight w:val="cyan"/>
        </w:rPr>
      </w:pPr>
      <w:r w:rsidRPr="00523DF5">
        <w:rPr>
          <w:rFonts w:ascii="Times New Roman" w:hAnsi="Times New Roman"/>
          <w:sz w:val="26"/>
          <w:szCs w:val="26"/>
          <w:highlight w:val="cyan"/>
        </w:rPr>
        <w:t>“Tôi gọi người khách hàng tiếp theo, khi ông ta đến chổ bàn của tôi, tôi yêu cầu vé. Nếu khách hàng đó dùng một vé điện tử. Tôi cần kiểm tra lại dữ liệu đặt hàng. Hầu hết hành khách không có đủ thông tin, vì vậy mà tôi cần phải hỏi tên của họ và chuyến bay mà họ đi. Nhiều người không biết vì vậy tôi thường hỏi nơi mà họ đến. Họ phải biết điều đó.”</w:t>
      </w:r>
    </w:p>
    <w:p w:rsidR="00263364" w:rsidRPr="00523DF5" w:rsidRDefault="00263364" w:rsidP="00540600">
      <w:pPr>
        <w:spacing w:after="20"/>
        <w:ind w:firstLine="720"/>
        <w:rPr>
          <w:rFonts w:ascii="Times New Roman" w:hAnsi="Times New Roman"/>
          <w:sz w:val="26"/>
          <w:szCs w:val="26"/>
          <w:highlight w:val="cyan"/>
        </w:rPr>
      </w:pPr>
    </w:p>
    <w:p w:rsidR="00263364" w:rsidRPr="00523DF5" w:rsidRDefault="00263364" w:rsidP="00540600">
      <w:pPr>
        <w:spacing w:after="20"/>
        <w:ind w:firstLine="720"/>
        <w:rPr>
          <w:rFonts w:ascii="Times New Roman" w:hAnsi="Times New Roman"/>
          <w:sz w:val="26"/>
          <w:szCs w:val="26"/>
          <w:highlight w:val="cyan"/>
        </w:rPr>
      </w:pPr>
      <w:r w:rsidRPr="00523DF5">
        <w:rPr>
          <w:rFonts w:ascii="Times New Roman" w:hAnsi="Times New Roman"/>
          <w:sz w:val="26"/>
          <w:szCs w:val="26"/>
          <w:highlight w:val="cyan"/>
        </w:rPr>
        <w:t>“Tôi phải chắc chắn rằng khách hàng đó phải đi đúng chuyến bay đó. Thật là khó xử khi hành khách đó ngồi không đúng vị trí, và không đi đến nơi mà họ cần đến. Dù sao đi nữa, bằng cách nào đó tôi phải xác định chuyến bay của hành khách đó ghi trong máy tính. Nếu hành khách chưa đưa cho tôi thì tôi yêu cầu hộ chiếu của khách hàng. Tôi kiểm tra hình trên hộ chiếu có giống với hành khách đó không và kiểm tra hộ chiếu có hợp lệ không.”</w:t>
      </w:r>
    </w:p>
    <w:p w:rsidR="00540600" w:rsidRPr="00523DF5" w:rsidRDefault="00540600" w:rsidP="00540600">
      <w:pPr>
        <w:spacing w:after="20"/>
        <w:ind w:firstLine="720"/>
        <w:rPr>
          <w:rFonts w:ascii="Times New Roman" w:hAnsi="Times New Roman"/>
          <w:sz w:val="26"/>
          <w:szCs w:val="26"/>
          <w:highlight w:val="cyan"/>
        </w:rPr>
      </w:pPr>
    </w:p>
    <w:p w:rsidR="00263364" w:rsidRPr="00523DF5" w:rsidRDefault="00263364" w:rsidP="00540600">
      <w:pPr>
        <w:spacing w:after="20"/>
        <w:ind w:firstLine="720"/>
        <w:rPr>
          <w:rFonts w:ascii="Times New Roman" w:hAnsi="Times New Roman"/>
          <w:sz w:val="26"/>
          <w:szCs w:val="26"/>
          <w:highlight w:val="cyan"/>
        </w:rPr>
      </w:pPr>
      <w:r w:rsidRPr="00523DF5">
        <w:rPr>
          <w:rFonts w:ascii="Times New Roman" w:hAnsi="Times New Roman"/>
          <w:sz w:val="26"/>
          <w:szCs w:val="26"/>
          <w:highlight w:val="cyan"/>
        </w:rPr>
        <w:t>“Nếu không có chuyến bay nào trong sổ ghi chép. Tôi hỏi hành khách nếu ông theo sự sắp xếp theo khoảng cách chuyến bay của chúng tôi . Hoặc là ông ta đưa cho tôi cái thẻ bằng nhựa với số FF, hoặc tôi hỏi ông ta nếu muốn tham gia vào chuyến bay đó thì hãy ký tên vào mẫu và tôi đưa cho ông ta một thẻ nhựa tạm thời với một số FF ứng với chuyến bay đó để hành khách đó được đi trên chuyến bay đó.”</w:t>
      </w:r>
    </w:p>
    <w:p w:rsidR="00540600" w:rsidRPr="00523DF5" w:rsidRDefault="00540600" w:rsidP="00735C6E">
      <w:pPr>
        <w:spacing w:after="20"/>
        <w:ind w:firstLine="720"/>
        <w:rPr>
          <w:rFonts w:ascii="Times New Roman" w:hAnsi="Times New Roman"/>
          <w:sz w:val="26"/>
          <w:szCs w:val="26"/>
          <w:highlight w:val="cyan"/>
        </w:rPr>
      </w:pPr>
    </w:p>
    <w:p w:rsidR="00735C6E" w:rsidRPr="00A72F68" w:rsidRDefault="00540600" w:rsidP="005A2C42">
      <w:pPr>
        <w:spacing w:afterLines="20"/>
        <w:ind w:firstLine="720"/>
        <w:rPr>
          <w:rFonts w:ascii="Times New Roman" w:hAnsi="Times New Roman"/>
          <w:sz w:val="26"/>
          <w:szCs w:val="26"/>
        </w:rPr>
      </w:pPr>
      <w:r w:rsidRPr="00523DF5">
        <w:rPr>
          <w:rFonts w:ascii="Times New Roman" w:hAnsi="Times New Roman"/>
          <w:sz w:val="26"/>
          <w:szCs w:val="26"/>
          <w:highlight w:val="cyan"/>
        </w:rPr>
        <w:t>“Nếu trong máy tính chưa có gán một cái ghế nào cho hành khách thì tôi phải tìm một cái. Và thông thường thì tôi phải hỏi hành khách muốn ngồi ghế gần cửa hay gần lối đi. Nếu chuyến bay đã gần đủ người thì tôi phải nói cho ô</w:t>
      </w:r>
      <w:r w:rsidR="00735C6E" w:rsidRPr="00523DF5">
        <w:rPr>
          <w:rFonts w:ascii="Times New Roman" w:hAnsi="Times New Roman"/>
          <w:sz w:val="26"/>
          <w:szCs w:val="26"/>
          <w:highlight w:val="cyan"/>
        </w:rPr>
        <w:t>ng ta biết những gì mà tôi có sẵ</w:t>
      </w:r>
      <w:r w:rsidRPr="00523DF5">
        <w:rPr>
          <w:rFonts w:ascii="Times New Roman" w:hAnsi="Times New Roman"/>
          <w:sz w:val="26"/>
          <w:szCs w:val="26"/>
          <w:highlight w:val="cyan"/>
        </w:rPr>
        <w:t>n. Tất nhiên, nếu máy tính đã có chỉ định ghế mà hành khách ngồi thì tôi hỏi hành khách có thật sự muốn ngồi ghế đó không. Và bằng cách nào đó chúng tôi phải ổn định một chổ ngồi trên chuyến bay và tôi xác nhận nó với hệ thống máy tính .”</w:t>
      </w:r>
    </w:p>
    <w:p w:rsidR="00735C6E" w:rsidRPr="00A72F68" w:rsidRDefault="00735C6E" w:rsidP="005A2C42">
      <w:pPr>
        <w:spacing w:afterLines="20"/>
        <w:ind w:firstLine="720"/>
        <w:rPr>
          <w:rFonts w:ascii="Times New Roman" w:hAnsi="Times New Roman"/>
          <w:sz w:val="26"/>
          <w:szCs w:val="26"/>
        </w:rPr>
      </w:pPr>
    </w:p>
    <w:p w:rsidR="00735C6E" w:rsidRPr="00A507E1" w:rsidRDefault="00735C6E" w:rsidP="005A2C42">
      <w:pPr>
        <w:spacing w:afterLines="20"/>
        <w:ind w:firstLine="720"/>
        <w:rPr>
          <w:rFonts w:ascii="Times New Roman" w:hAnsi="Times New Roman"/>
          <w:sz w:val="26"/>
          <w:szCs w:val="26"/>
          <w:highlight w:val="cyan"/>
        </w:rPr>
      </w:pPr>
      <w:r w:rsidRPr="00A507E1">
        <w:rPr>
          <w:rFonts w:ascii="Times New Roman" w:hAnsi="Times New Roman"/>
          <w:sz w:val="26"/>
          <w:szCs w:val="26"/>
          <w:highlight w:val="cyan"/>
        </w:rPr>
        <w:t>“Tôi hỏi có bao nhiêu túi hành khách đang kiểm tra và cùng lúc đó phải xác định trọng lượng mà anh ta mang đi có vượt quá trọng lượng giới hạn. Một số người thì không thể tin được vào những gì mà họ mang vào máy bay khá hạn chế do không gian của cabin. Tôi hỏi những câu hỏi liên quan đến sự an toàn về những cái túi và lấy câu trả lời của hành khách. Tôi in mảnh giấy có in tên và địa chỉ chủ của túi đó và gắn chúng vào những cái túi đó, rồi sau đó đem chúng xuống dây chuyền kiểm tra.”</w:t>
      </w:r>
    </w:p>
    <w:p w:rsidR="00735C6E" w:rsidRPr="00A507E1" w:rsidRDefault="00735C6E" w:rsidP="005A2C42">
      <w:pPr>
        <w:spacing w:afterLines="20"/>
        <w:ind w:firstLine="720"/>
        <w:rPr>
          <w:rFonts w:ascii="Times New Roman" w:hAnsi="Times New Roman"/>
          <w:sz w:val="26"/>
          <w:szCs w:val="26"/>
          <w:highlight w:val="cyan"/>
        </w:rPr>
      </w:pPr>
    </w:p>
    <w:p w:rsidR="00735C6E" w:rsidRPr="00A507E1" w:rsidRDefault="00735C6E" w:rsidP="00735C6E">
      <w:pPr>
        <w:ind w:firstLine="720"/>
        <w:rPr>
          <w:rFonts w:ascii="Times New Roman" w:hAnsi="Times New Roman"/>
          <w:sz w:val="26"/>
          <w:szCs w:val="26"/>
          <w:highlight w:val="cyan"/>
        </w:rPr>
      </w:pPr>
      <w:r w:rsidRPr="00A507E1">
        <w:rPr>
          <w:rFonts w:ascii="Times New Roman" w:hAnsi="Times New Roman"/>
          <w:sz w:val="26"/>
          <w:szCs w:val="26"/>
          <w:highlight w:val="cyan"/>
        </w:rPr>
        <w:t>“Tiếp đến tôi in ra những boarding pass. Có nghĩa là tôi phải làm mọi thứ đối với máy tính.Nhưng còn một thứ nữa để làm là: Tôi phải chắc chắn rằng mọi thứ phù hợp với những điều khách hiểu. Và tôi làm sao cho những cái túi của khách hàng được kiểm tra và xác nhận nó đến đúng nơi. Tôi chuyển giao những tài liệu và hi vọng hành khách có một chuyến bay may mắn.”</w:t>
      </w:r>
    </w:p>
    <w:p w:rsidR="00735C6E" w:rsidRPr="00523DF5" w:rsidRDefault="00735C6E" w:rsidP="00735C6E">
      <w:pPr>
        <w:ind w:firstLine="720"/>
        <w:rPr>
          <w:rFonts w:ascii="Times New Roman" w:hAnsi="Times New Roman"/>
          <w:sz w:val="26"/>
          <w:szCs w:val="26"/>
          <w:highlight w:val="darkBlue"/>
        </w:rPr>
      </w:pPr>
    </w:p>
    <w:p w:rsidR="00735C6E" w:rsidRPr="007329DA" w:rsidRDefault="00735C6E" w:rsidP="00735C6E">
      <w:pPr>
        <w:ind w:firstLine="720"/>
        <w:rPr>
          <w:rFonts w:ascii="Times New Roman" w:hAnsi="Times New Roman"/>
          <w:sz w:val="26"/>
          <w:szCs w:val="26"/>
          <w:highlight w:val="magenta"/>
        </w:rPr>
      </w:pPr>
      <w:r w:rsidRPr="007329DA">
        <w:rPr>
          <w:rFonts w:ascii="Times New Roman" w:hAnsi="Times New Roman"/>
          <w:sz w:val="26"/>
          <w:szCs w:val="26"/>
          <w:highlight w:val="magenta"/>
        </w:rPr>
        <w:t>Bây giờ chúng ta hãy phát thảo kịch bản. Chia câu chuyện thành nhiều phần. Không có những quy tắc quá cứng nhắc miễn sao bạn hoàn thành và có vẻ logic đối với bạn.  Cuối cùng bạn sẽ sử dụng kịch bản đó như thế nào cho tốt và hợp lý với quan niệm về công việc của bạn. Và nó sẽ được điều chỉnh bởi những hoạt động kế tiếp. Giả sử đây có thể là phát thảo đầu tiên của bạn:</w:t>
      </w:r>
    </w:p>
    <w:p w:rsidR="00735C6E" w:rsidRPr="007329DA" w:rsidRDefault="00735C6E" w:rsidP="00735C6E">
      <w:pPr>
        <w:pStyle w:val="ListParagraph"/>
        <w:numPr>
          <w:ilvl w:val="0"/>
          <w:numId w:val="1"/>
        </w:numPr>
        <w:rPr>
          <w:rFonts w:ascii="Times New Roman" w:hAnsi="Times New Roman"/>
          <w:sz w:val="26"/>
          <w:szCs w:val="26"/>
          <w:highlight w:val="magenta"/>
        </w:rPr>
      </w:pPr>
      <w:r w:rsidRPr="007329DA">
        <w:rPr>
          <w:rFonts w:ascii="Times New Roman" w:hAnsi="Times New Roman"/>
          <w:sz w:val="26"/>
          <w:szCs w:val="26"/>
          <w:highlight w:val="magenta"/>
        </w:rPr>
        <w:t>Lấy vé của hành khách hoặc record locator</w:t>
      </w:r>
    </w:p>
    <w:p w:rsidR="00735C6E" w:rsidRPr="007329DA" w:rsidRDefault="00735C6E" w:rsidP="00735C6E">
      <w:pPr>
        <w:pStyle w:val="ListParagraph"/>
        <w:numPr>
          <w:ilvl w:val="0"/>
          <w:numId w:val="1"/>
        </w:numPr>
        <w:rPr>
          <w:rFonts w:ascii="Times New Roman" w:hAnsi="Times New Roman"/>
          <w:sz w:val="26"/>
          <w:szCs w:val="26"/>
          <w:highlight w:val="magenta"/>
        </w:rPr>
      </w:pPr>
      <w:r w:rsidRPr="007329DA">
        <w:rPr>
          <w:rFonts w:ascii="Times New Roman" w:hAnsi="Times New Roman"/>
          <w:sz w:val="26"/>
          <w:szCs w:val="26"/>
          <w:highlight w:val="magenta"/>
        </w:rPr>
        <w:t>Chắc chắn rằng hành khách đi đúng chuyến bay và đúng nơi đến.</w:t>
      </w:r>
    </w:p>
    <w:p w:rsidR="00735C6E" w:rsidRPr="007329DA" w:rsidRDefault="00735C6E" w:rsidP="00735C6E">
      <w:pPr>
        <w:pStyle w:val="ListParagraph"/>
        <w:numPr>
          <w:ilvl w:val="0"/>
          <w:numId w:val="1"/>
        </w:numPr>
        <w:rPr>
          <w:rFonts w:ascii="Times New Roman" w:hAnsi="Times New Roman"/>
          <w:sz w:val="26"/>
          <w:szCs w:val="26"/>
          <w:highlight w:val="magenta"/>
        </w:rPr>
      </w:pPr>
      <w:r w:rsidRPr="007329DA">
        <w:rPr>
          <w:rFonts w:ascii="Times New Roman" w:hAnsi="Times New Roman"/>
          <w:sz w:val="26"/>
          <w:szCs w:val="26"/>
          <w:highlight w:val="magenta"/>
        </w:rPr>
        <w:t>Kiểm tra hộ chiếu có hợp lệ hay không.</w:t>
      </w:r>
    </w:p>
    <w:p w:rsidR="00735C6E" w:rsidRPr="007329DA" w:rsidRDefault="00735C6E" w:rsidP="00735C6E">
      <w:pPr>
        <w:pStyle w:val="ListParagraph"/>
        <w:numPr>
          <w:ilvl w:val="0"/>
          <w:numId w:val="1"/>
        </w:numPr>
        <w:rPr>
          <w:rFonts w:ascii="Times New Roman" w:hAnsi="Times New Roman"/>
          <w:sz w:val="26"/>
          <w:szCs w:val="26"/>
          <w:highlight w:val="magenta"/>
        </w:rPr>
      </w:pPr>
      <w:r w:rsidRPr="007329DA">
        <w:rPr>
          <w:rFonts w:ascii="Times New Roman" w:hAnsi="Times New Roman"/>
          <w:sz w:val="26"/>
          <w:szCs w:val="26"/>
          <w:highlight w:val="magenta"/>
        </w:rPr>
        <w:t>Ghi lại số chuyến bay.</w:t>
      </w:r>
    </w:p>
    <w:p w:rsidR="00735C6E" w:rsidRPr="007329DA" w:rsidRDefault="00735C6E" w:rsidP="00735C6E">
      <w:pPr>
        <w:pStyle w:val="ListParagraph"/>
        <w:numPr>
          <w:ilvl w:val="0"/>
          <w:numId w:val="1"/>
        </w:numPr>
        <w:rPr>
          <w:rFonts w:ascii="Times New Roman" w:hAnsi="Times New Roman"/>
          <w:sz w:val="26"/>
          <w:szCs w:val="26"/>
          <w:highlight w:val="magenta"/>
        </w:rPr>
      </w:pPr>
      <w:r w:rsidRPr="007329DA">
        <w:rPr>
          <w:rFonts w:ascii="Times New Roman" w:hAnsi="Times New Roman"/>
          <w:sz w:val="26"/>
          <w:szCs w:val="26"/>
          <w:highlight w:val="magenta"/>
        </w:rPr>
        <w:t>Tìm một chổ ngồi.</w:t>
      </w:r>
    </w:p>
    <w:p w:rsidR="00735C6E" w:rsidRPr="007329DA" w:rsidRDefault="00735C6E" w:rsidP="00735C6E">
      <w:pPr>
        <w:pStyle w:val="ListParagraph"/>
        <w:numPr>
          <w:ilvl w:val="0"/>
          <w:numId w:val="1"/>
        </w:numPr>
        <w:rPr>
          <w:rFonts w:ascii="Times New Roman" w:hAnsi="Times New Roman"/>
          <w:sz w:val="26"/>
          <w:szCs w:val="26"/>
          <w:highlight w:val="magenta"/>
        </w:rPr>
      </w:pPr>
      <w:r w:rsidRPr="007329DA">
        <w:rPr>
          <w:rFonts w:ascii="Times New Roman" w:hAnsi="Times New Roman"/>
          <w:sz w:val="26"/>
          <w:szCs w:val="26"/>
          <w:highlight w:val="magenta"/>
        </w:rPr>
        <w:t>Hỏi những câu hỏi vì vấn đề an ninh.</w:t>
      </w:r>
    </w:p>
    <w:p w:rsidR="00735C6E" w:rsidRPr="007329DA" w:rsidRDefault="00735C6E" w:rsidP="00735C6E">
      <w:pPr>
        <w:pStyle w:val="ListParagraph"/>
        <w:numPr>
          <w:ilvl w:val="0"/>
          <w:numId w:val="1"/>
        </w:numPr>
        <w:rPr>
          <w:rFonts w:ascii="Times New Roman" w:hAnsi="Times New Roman"/>
          <w:sz w:val="26"/>
          <w:szCs w:val="26"/>
          <w:highlight w:val="magenta"/>
        </w:rPr>
      </w:pPr>
      <w:r w:rsidRPr="007329DA">
        <w:rPr>
          <w:rFonts w:ascii="Times New Roman" w:hAnsi="Times New Roman"/>
          <w:sz w:val="26"/>
          <w:szCs w:val="26"/>
          <w:highlight w:val="magenta"/>
        </w:rPr>
        <w:t>Kiểm tra hành lý lên chuyến bay</w:t>
      </w:r>
    </w:p>
    <w:p w:rsidR="00735C6E" w:rsidRPr="007329DA" w:rsidRDefault="00735C6E" w:rsidP="00735C6E">
      <w:pPr>
        <w:pStyle w:val="ListParagraph"/>
        <w:numPr>
          <w:ilvl w:val="0"/>
          <w:numId w:val="1"/>
        </w:numPr>
        <w:rPr>
          <w:rFonts w:ascii="Times New Roman" w:hAnsi="Times New Roman"/>
          <w:sz w:val="26"/>
          <w:szCs w:val="26"/>
          <w:highlight w:val="magenta"/>
        </w:rPr>
      </w:pPr>
      <w:r w:rsidRPr="007329DA">
        <w:rPr>
          <w:rFonts w:ascii="Times New Roman" w:hAnsi="Times New Roman"/>
          <w:sz w:val="26"/>
          <w:szCs w:val="26"/>
          <w:highlight w:val="magenta"/>
        </w:rPr>
        <w:t>In và chuyển giao nhưng cai “boarding pass” và thông tin của những cái túi.</w:t>
      </w:r>
    </w:p>
    <w:p w:rsidR="00735C6E" w:rsidRPr="007329DA" w:rsidRDefault="00735C6E" w:rsidP="00735C6E">
      <w:pPr>
        <w:pStyle w:val="ListParagraph"/>
        <w:numPr>
          <w:ilvl w:val="0"/>
          <w:numId w:val="1"/>
        </w:numPr>
        <w:rPr>
          <w:rFonts w:ascii="Times New Roman" w:hAnsi="Times New Roman"/>
          <w:sz w:val="26"/>
          <w:szCs w:val="26"/>
          <w:highlight w:val="magenta"/>
        </w:rPr>
      </w:pPr>
      <w:r w:rsidRPr="007329DA">
        <w:rPr>
          <w:rFonts w:ascii="Times New Roman" w:hAnsi="Times New Roman"/>
          <w:sz w:val="26"/>
          <w:szCs w:val="26"/>
          <w:highlight w:val="magenta"/>
        </w:rPr>
        <w:t>“Chúc một chuyến bay tốt lành.”</w:t>
      </w:r>
    </w:p>
    <w:p w:rsidR="00735C6E" w:rsidRPr="007329DA" w:rsidRDefault="00735C6E" w:rsidP="00735C6E">
      <w:pPr>
        <w:pStyle w:val="ListParagraph"/>
        <w:ind w:left="1440"/>
        <w:rPr>
          <w:rFonts w:ascii="Times New Roman" w:hAnsi="Times New Roman"/>
          <w:sz w:val="26"/>
          <w:szCs w:val="26"/>
          <w:highlight w:val="magenta"/>
        </w:rPr>
      </w:pPr>
    </w:p>
    <w:p w:rsidR="00735C6E" w:rsidRPr="007329DA" w:rsidRDefault="00735C6E" w:rsidP="00735C6E">
      <w:pPr>
        <w:spacing w:after="20"/>
        <w:ind w:firstLine="720"/>
        <w:rPr>
          <w:rFonts w:ascii="Times New Roman" w:hAnsi="Times New Roman"/>
          <w:sz w:val="26"/>
          <w:szCs w:val="26"/>
          <w:highlight w:val="magenta"/>
        </w:rPr>
      </w:pPr>
      <w:r w:rsidRPr="007329DA">
        <w:rPr>
          <w:rFonts w:ascii="Times New Roman" w:hAnsi="Times New Roman"/>
          <w:sz w:val="26"/>
          <w:szCs w:val="26"/>
          <w:highlight w:val="magenta"/>
        </w:rPr>
        <w:t>Xác nhận kịch bản này với những stakeholder. Nó phải đơn giản nhằm mục đích để cho các stakeholder có thể tham gia và xem lại kịch bản này cho đến khi nó được thông qua và bắt đầu hình thức hóa kịch bản này. Và theo đó bạn sẽ biết được nhiều hơn về công việc.</w:t>
      </w:r>
    </w:p>
    <w:p w:rsidR="00735C6E" w:rsidRPr="007329DA" w:rsidRDefault="00735C6E" w:rsidP="004D6275">
      <w:pPr>
        <w:spacing w:afterLines="20"/>
        <w:ind w:firstLine="720"/>
        <w:rPr>
          <w:rFonts w:ascii="Times New Roman" w:hAnsi="Times New Roman"/>
          <w:sz w:val="26"/>
          <w:szCs w:val="26"/>
          <w:highlight w:val="magenta"/>
        </w:rPr>
      </w:pPr>
    </w:p>
    <w:p w:rsidR="00735C6E" w:rsidRPr="007329DA" w:rsidRDefault="00735C6E" w:rsidP="005A2C42">
      <w:pPr>
        <w:spacing w:afterLines="20"/>
        <w:ind w:firstLine="720"/>
        <w:rPr>
          <w:rFonts w:ascii="Times New Roman" w:hAnsi="Times New Roman"/>
          <w:sz w:val="26"/>
          <w:szCs w:val="26"/>
          <w:highlight w:val="magenta"/>
        </w:rPr>
      </w:pPr>
      <w:r w:rsidRPr="007329DA">
        <w:rPr>
          <w:rFonts w:ascii="Times New Roman" w:hAnsi="Times New Roman"/>
          <w:sz w:val="26"/>
          <w:szCs w:val="26"/>
          <w:highlight w:val="magenta"/>
        </w:rPr>
        <w:t>Những stakeholder được mời tham gia và xem lại kịch bản cho đến khi nó được thông qua hoàn toàn thì cần phải :</w:t>
      </w:r>
    </w:p>
    <w:p w:rsidR="00735C6E" w:rsidRPr="007329DA" w:rsidRDefault="00735C6E" w:rsidP="005A2C42">
      <w:pPr>
        <w:spacing w:afterLines="20"/>
        <w:ind w:firstLine="720"/>
        <w:rPr>
          <w:rFonts w:ascii="Times New Roman" w:hAnsi="Times New Roman"/>
          <w:sz w:val="26"/>
          <w:szCs w:val="26"/>
          <w:highlight w:val="magenta"/>
        </w:rPr>
      </w:pPr>
    </w:p>
    <w:p w:rsidR="00735C6E" w:rsidRPr="007329DA" w:rsidRDefault="00735C6E" w:rsidP="005A2C42">
      <w:pPr>
        <w:numPr>
          <w:ilvl w:val="0"/>
          <w:numId w:val="2"/>
        </w:numPr>
        <w:spacing w:afterLines="20"/>
        <w:rPr>
          <w:rFonts w:ascii="Times New Roman" w:hAnsi="Times New Roman"/>
          <w:sz w:val="26"/>
          <w:szCs w:val="26"/>
          <w:highlight w:val="magenta"/>
        </w:rPr>
      </w:pPr>
      <w:r w:rsidRPr="007329DA">
        <w:rPr>
          <w:rFonts w:ascii="Times New Roman" w:hAnsi="Times New Roman"/>
          <w:sz w:val="26"/>
          <w:szCs w:val="26"/>
          <w:highlight w:val="magenta"/>
        </w:rPr>
        <w:t>Đầu tiên là phải hình thức hóa kịch bản đó và xác định cho nó một cái tên .</w:t>
      </w:r>
    </w:p>
    <w:p w:rsidR="00001DD1" w:rsidRPr="007329DA" w:rsidRDefault="00001DD1" w:rsidP="005A2C42">
      <w:pPr>
        <w:numPr>
          <w:ilvl w:val="0"/>
          <w:numId w:val="2"/>
        </w:numPr>
        <w:spacing w:afterLines="20"/>
        <w:rPr>
          <w:rFonts w:ascii="Times New Roman" w:hAnsi="Times New Roman"/>
          <w:sz w:val="26"/>
          <w:szCs w:val="26"/>
          <w:highlight w:val="magenta"/>
        </w:rPr>
      </w:pPr>
      <w:r w:rsidRPr="007329DA">
        <w:rPr>
          <w:rFonts w:ascii="Times New Roman" w:hAnsi="Times New Roman"/>
          <w:sz w:val="26"/>
          <w:szCs w:val="26"/>
          <w:highlight w:val="magenta"/>
        </w:rPr>
        <w:t>Business use case name : Kiểm tra hành khách lên chuyến bay</w:t>
      </w:r>
    </w:p>
    <w:p w:rsidR="00001DD1" w:rsidRPr="007329DA" w:rsidRDefault="00001DD1" w:rsidP="005A2C42">
      <w:pPr>
        <w:spacing w:afterLines="20"/>
        <w:rPr>
          <w:rFonts w:ascii="Times New Roman" w:hAnsi="Times New Roman"/>
          <w:sz w:val="26"/>
          <w:szCs w:val="26"/>
          <w:highlight w:val="magenta"/>
        </w:rPr>
      </w:pPr>
    </w:p>
    <w:p w:rsidR="00001DD1" w:rsidRPr="007329DA" w:rsidRDefault="00001DD1" w:rsidP="005A2C42">
      <w:pPr>
        <w:spacing w:afterLines="20"/>
        <w:ind w:firstLine="720"/>
        <w:rPr>
          <w:rFonts w:ascii="Times New Roman" w:hAnsi="Times New Roman"/>
          <w:sz w:val="26"/>
          <w:szCs w:val="26"/>
          <w:highlight w:val="magenta"/>
        </w:rPr>
      </w:pPr>
      <w:r w:rsidRPr="007329DA">
        <w:rPr>
          <w:rFonts w:ascii="Times New Roman" w:hAnsi="Times New Roman"/>
          <w:sz w:val="26"/>
          <w:szCs w:val="26"/>
          <w:highlight w:val="magenta"/>
        </w:rPr>
        <w:t>Tiếp theo, bạn phải thêm vào cơ chế khởi động (trigger) cho business use case . Nó gồm có một số dữ liệu hoặc những yêu cầu (thường là cả hai)  đến từ bên ngoài nơi làm việc của bạn. Có những “business use case” được thúc đẩy bởi thời gian. Trong trường hợp này thì bạn cần phải nói rõ về điều kiện về thời gian. Thời lượng về thời gian đôi khi  thông qua một “business use case” khác.</w:t>
      </w:r>
    </w:p>
    <w:p w:rsidR="00001DD1" w:rsidRPr="007329DA" w:rsidRDefault="00001DD1" w:rsidP="005A2C42">
      <w:pPr>
        <w:spacing w:afterLines="20"/>
        <w:ind w:firstLine="720"/>
        <w:rPr>
          <w:rFonts w:ascii="Times New Roman" w:hAnsi="Times New Roman"/>
          <w:sz w:val="26"/>
          <w:szCs w:val="26"/>
          <w:highlight w:val="magenta"/>
        </w:rPr>
      </w:pPr>
    </w:p>
    <w:p w:rsidR="00001DD1" w:rsidRPr="007329DA" w:rsidRDefault="00001DD1" w:rsidP="00001DD1">
      <w:pPr>
        <w:ind w:firstLine="720"/>
        <w:rPr>
          <w:rFonts w:ascii="Times New Roman" w:hAnsi="Times New Roman"/>
          <w:sz w:val="26"/>
          <w:szCs w:val="26"/>
          <w:highlight w:val="magenta"/>
        </w:rPr>
      </w:pPr>
      <w:r w:rsidRPr="007329DA">
        <w:rPr>
          <w:rFonts w:ascii="Times New Roman" w:hAnsi="Times New Roman"/>
          <w:sz w:val="26"/>
          <w:szCs w:val="26"/>
          <w:highlight w:val="magenta"/>
        </w:rPr>
        <w:t>Trigger : Vé của hành khách, record locator , hoặc căn cước và chuyến bay.</w:t>
      </w:r>
    </w:p>
    <w:p w:rsidR="00001DD1" w:rsidRPr="007329DA" w:rsidRDefault="00001DD1" w:rsidP="00001DD1">
      <w:pPr>
        <w:ind w:firstLine="720"/>
        <w:rPr>
          <w:rFonts w:ascii="Times New Roman" w:hAnsi="Times New Roman"/>
          <w:sz w:val="26"/>
          <w:szCs w:val="26"/>
          <w:highlight w:val="magenta"/>
        </w:rPr>
      </w:pPr>
    </w:p>
    <w:p w:rsidR="00001DD1" w:rsidRPr="007329DA" w:rsidRDefault="00001DD1" w:rsidP="00001DD1">
      <w:pPr>
        <w:ind w:firstLine="720"/>
        <w:rPr>
          <w:rFonts w:ascii="Times New Roman" w:hAnsi="Times New Roman"/>
          <w:sz w:val="26"/>
          <w:szCs w:val="26"/>
          <w:highlight w:val="magenta"/>
        </w:rPr>
      </w:pPr>
      <w:r w:rsidRPr="007329DA">
        <w:rPr>
          <w:rFonts w:ascii="Times New Roman" w:hAnsi="Times New Roman"/>
          <w:sz w:val="26"/>
          <w:szCs w:val="26"/>
          <w:highlight w:val="magenta"/>
        </w:rPr>
        <w:t>Đây không phải là một hoàn cảnh hoàn hảo từ một quan điểm của việc cung cấp một dịch vụ tốt hơn. Khi bạn quan sát công việc, bạn nên hỏi liệu “business use case” có thể bắt đầu trước khi hành khách đến bàn làm việc. Chẳng hạn , ông ta có thể ghi tên tại nhà hoặc trên đường đến sân bay, hoặc trong khi ông ta đang sắp hàng. Tấc cả những sự lựa chọn đó có những công nghệ phù hợp hơn và đó có thể là lợi thế của doanh nghiệp đó. Trong khoảnh khắc nào đó thì chúng tôi lại không xem câu hỏi này như một vấn đề mở.</w:t>
      </w:r>
    </w:p>
    <w:p w:rsidR="00001DD1" w:rsidRPr="007329DA" w:rsidRDefault="00001DD1" w:rsidP="00001DD1">
      <w:pPr>
        <w:ind w:firstLine="720"/>
        <w:rPr>
          <w:rFonts w:ascii="Times New Roman" w:hAnsi="Times New Roman"/>
          <w:sz w:val="26"/>
          <w:szCs w:val="26"/>
          <w:highlight w:val="magenta"/>
        </w:rPr>
      </w:pPr>
    </w:p>
    <w:p w:rsidR="00001DD1" w:rsidRPr="007329DA" w:rsidRDefault="00001DD1" w:rsidP="00001DD1">
      <w:pPr>
        <w:ind w:firstLine="720"/>
        <w:rPr>
          <w:rFonts w:ascii="Times New Roman" w:hAnsi="Times New Roman"/>
          <w:sz w:val="26"/>
          <w:szCs w:val="26"/>
          <w:highlight w:val="magenta"/>
        </w:rPr>
      </w:pPr>
      <w:r w:rsidRPr="007329DA">
        <w:rPr>
          <w:rFonts w:ascii="Times New Roman" w:hAnsi="Times New Roman"/>
          <w:sz w:val="26"/>
          <w:szCs w:val="26"/>
          <w:highlight w:val="magenta"/>
        </w:rPr>
        <w:t>Giờ bạn thêm bất kỳ một điều kiện ban đầu mà điều kiện ban đầu này phải tồn tại khi “business use case” bị thúc đẩy. Điều kiện ban đầu chỉ ra tình trạng công việc lúc bắt đầu. Thông thường thì nó phát sinh từ những “business event” khác trước khi “business use case” gây ra bất kỳ một hướng nào.</w:t>
      </w:r>
    </w:p>
    <w:p w:rsidR="00001DD1" w:rsidRPr="007329DA" w:rsidRDefault="00001DD1" w:rsidP="00001DD1">
      <w:pPr>
        <w:ind w:firstLine="720"/>
        <w:rPr>
          <w:rFonts w:ascii="Times New Roman" w:hAnsi="Times New Roman"/>
          <w:sz w:val="26"/>
          <w:szCs w:val="26"/>
          <w:highlight w:val="magenta"/>
        </w:rPr>
      </w:pPr>
    </w:p>
    <w:p w:rsidR="00001DD1" w:rsidRPr="007329DA" w:rsidRDefault="00001DD1" w:rsidP="00001DD1">
      <w:pPr>
        <w:ind w:firstLine="720"/>
        <w:rPr>
          <w:rFonts w:ascii="Times New Roman" w:hAnsi="Times New Roman"/>
          <w:sz w:val="26"/>
          <w:szCs w:val="26"/>
          <w:highlight w:val="magenta"/>
        </w:rPr>
      </w:pPr>
      <w:r w:rsidRPr="007329DA">
        <w:rPr>
          <w:rFonts w:ascii="Times New Roman" w:hAnsi="Times New Roman"/>
          <w:sz w:val="26"/>
          <w:szCs w:val="26"/>
          <w:highlight w:val="magenta"/>
        </w:rPr>
        <w:t>Điều kiện ban đầu : Hành khách phải đặt chổ trước.</w:t>
      </w:r>
    </w:p>
    <w:p w:rsidR="00001DD1" w:rsidRPr="007329DA" w:rsidRDefault="00001DD1" w:rsidP="00001DD1">
      <w:pPr>
        <w:ind w:firstLine="720"/>
        <w:rPr>
          <w:rFonts w:ascii="Times New Roman" w:hAnsi="Times New Roman"/>
          <w:sz w:val="26"/>
          <w:szCs w:val="26"/>
          <w:highlight w:val="magenta"/>
        </w:rPr>
      </w:pPr>
    </w:p>
    <w:p w:rsidR="00001DD1" w:rsidRPr="007329DA" w:rsidRDefault="00001DD1" w:rsidP="00001DD1">
      <w:pPr>
        <w:ind w:firstLine="720"/>
        <w:rPr>
          <w:rFonts w:ascii="Times New Roman" w:hAnsi="Times New Roman"/>
          <w:sz w:val="26"/>
          <w:szCs w:val="26"/>
          <w:highlight w:val="magenta"/>
        </w:rPr>
      </w:pPr>
      <w:r w:rsidRPr="007329DA">
        <w:rPr>
          <w:rFonts w:ascii="Times New Roman" w:hAnsi="Times New Roman"/>
          <w:sz w:val="26"/>
          <w:szCs w:val="26"/>
          <w:highlight w:val="magenta"/>
        </w:rPr>
        <w:t>Trong khi kiểm tra hành khách thì bạn cần phải có một quy định thời gian để đảm bảo không phải làm phiền các hành khách khác trong hàng của mình.</w:t>
      </w:r>
    </w:p>
    <w:p w:rsidR="00001DD1" w:rsidRPr="007329DA" w:rsidRDefault="00001DD1" w:rsidP="00001DD1">
      <w:pPr>
        <w:ind w:firstLine="720"/>
        <w:rPr>
          <w:rFonts w:ascii="Times New Roman" w:hAnsi="Times New Roman"/>
          <w:sz w:val="26"/>
          <w:szCs w:val="26"/>
          <w:highlight w:val="magenta"/>
        </w:rPr>
      </w:pPr>
    </w:p>
    <w:p w:rsidR="00001DD1" w:rsidRPr="007329DA" w:rsidRDefault="00001DD1" w:rsidP="00001DD1">
      <w:pPr>
        <w:ind w:firstLine="720"/>
        <w:rPr>
          <w:rFonts w:ascii="Times New Roman" w:hAnsi="Times New Roman"/>
          <w:sz w:val="26"/>
          <w:szCs w:val="26"/>
          <w:highlight w:val="magenta"/>
        </w:rPr>
      </w:pPr>
      <w:r w:rsidRPr="007329DA">
        <w:rPr>
          <w:rFonts w:ascii="Times New Roman" w:hAnsi="Times New Roman"/>
          <w:sz w:val="26"/>
          <w:szCs w:val="26"/>
          <w:highlight w:val="magenta"/>
        </w:rPr>
        <w:t>Bạn phải xem xét việc thêm những stakeholder có hứng thú với kịch bản này. Những người này phải có một tầm quan trọng trong kết quả của “business use case”. Nghĩa là, họ sẽ được ảnh hưởng bởi thái độ trong đó công việc được làm và điều mà dữ liệu được sản xuất bởi nó.</w:t>
      </w:r>
    </w:p>
    <w:p w:rsidR="00001DD1" w:rsidRPr="007329DA" w:rsidRDefault="00001DD1" w:rsidP="00001DD1">
      <w:pPr>
        <w:ind w:firstLine="720"/>
        <w:rPr>
          <w:rFonts w:ascii="Times New Roman" w:hAnsi="Times New Roman"/>
          <w:sz w:val="26"/>
          <w:szCs w:val="26"/>
          <w:highlight w:val="magenta"/>
        </w:rPr>
      </w:pPr>
    </w:p>
    <w:p w:rsidR="00001DD1" w:rsidRPr="007329DA" w:rsidRDefault="00001DD1" w:rsidP="00001DD1">
      <w:pPr>
        <w:ind w:firstLine="720"/>
        <w:rPr>
          <w:rFonts w:ascii="Times New Roman" w:hAnsi="Times New Roman"/>
          <w:sz w:val="26"/>
          <w:szCs w:val="26"/>
          <w:highlight w:val="magenta"/>
        </w:rPr>
      </w:pPr>
      <w:r w:rsidRPr="007329DA">
        <w:rPr>
          <w:rFonts w:ascii="Times New Roman" w:hAnsi="Times New Roman"/>
          <w:sz w:val="26"/>
          <w:szCs w:val="26"/>
          <w:highlight w:val="magenta"/>
        </w:rPr>
        <w:t xml:space="preserve">Những StakeHolders được quan tâm : Người quản lý việc đăng kí, tiếp thị, quản lý hành lý,  đặt chỗ, liên quan hệ thống kê khai hàng hóa trên chuyến bay, </w:t>
      </w:r>
      <w:r w:rsidR="00CE445D" w:rsidRPr="007329DA">
        <w:rPr>
          <w:rFonts w:ascii="Times New Roman" w:hAnsi="Times New Roman"/>
          <w:sz w:val="26"/>
          <w:szCs w:val="26"/>
          <w:highlight w:val="magenta"/>
        </w:rPr>
        <w:t xml:space="preserve">kiểm tra </w:t>
      </w:r>
      <w:r w:rsidRPr="007329DA">
        <w:rPr>
          <w:rFonts w:ascii="Times New Roman" w:hAnsi="Times New Roman"/>
          <w:sz w:val="26"/>
          <w:szCs w:val="26"/>
          <w:highlight w:val="magenta"/>
        </w:rPr>
        <w:t>luồng công việc, bảo mật, kiểm tra tổng số người đến địa điểm đích.</w:t>
      </w:r>
    </w:p>
    <w:p w:rsidR="00001DD1" w:rsidRPr="007329DA" w:rsidRDefault="00001DD1" w:rsidP="00001DD1">
      <w:pPr>
        <w:ind w:firstLine="720"/>
        <w:rPr>
          <w:rFonts w:ascii="Times New Roman" w:hAnsi="Times New Roman"/>
          <w:sz w:val="26"/>
          <w:szCs w:val="26"/>
          <w:highlight w:val="magenta"/>
        </w:rPr>
      </w:pPr>
    </w:p>
    <w:p w:rsidR="00001DD1" w:rsidRPr="007329DA" w:rsidRDefault="00001DD1" w:rsidP="00001DD1">
      <w:pPr>
        <w:ind w:firstLine="720"/>
        <w:rPr>
          <w:rFonts w:ascii="Times New Roman" w:hAnsi="Times New Roman"/>
          <w:sz w:val="26"/>
          <w:szCs w:val="26"/>
          <w:highlight w:val="magenta"/>
        </w:rPr>
      </w:pPr>
      <w:r w:rsidRPr="007329DA">
        <w:rPr>
          <w:rFonts w:ascii="Times New Roman" w:hAnsi="Times New Roman"/>
          <w:sz w:val="26"/>
          <w:szCs w:val="26"/>
          <w:highlight w:val="magenta"/>
        </w:rPr>
        <w:t>Có lẽ sẽ có nhiều stakeholder hơn nữa, nhưng danh sách này là đủ để chỉ ra rằng bạn  không chỉ liên quan đến vấn đề tức thời mà còn thừa nhận rằng bất cứ điều gì bạn làm ở đây có sự phân nhánh trên một quy mô rộng.</w:t>
      </w:r>
    </w:p>
    <w:p w:rsidR="008A493A" w:rsidRPr="007329DA" w:rsidRDefault="008A493A" w:rsidP="008A493A">
      <w:pPr>
        <w:ind w:firstLine="720"/>
        <w:rPr>
          <w:rFonts w:ascii="Times New Roman" w:hAnsi="Times New Roman"/>
          <w:sz w:val="26"/>
          <w:szCs w:val="26"/>
          <w:highlight w:val="magenta"/>
        </w:rPr>
      </w:pPr>
      <w:r w:rsidRPr="007329DA">
        <w:rPr>
          <w:rFonts w:ascii="Times New Roman" w:hAnsi="Times New Roman"/>
          <w:sz w:val="26"/>
          <w:szCs w:val="26"/>
          <w:highlight w:val="magenta"/>
        </w:rPr>
        <w:t>Những “active stakeholder” là những người hoặc hệ thống làm công việc của “business use case”  Thường một “active stakeholder” thúc đẩy “business use case” và sau đó một hoặc nhiều người khác tham dự  vào công việc đó.</w:t>
      </w:r>
    </w:p>
    <w:p w:rsidR="008A493A" w:rsidRPr="007329DA" w:rsidRDefault="008A493A" w:rsidP="008A493A">
      <w:pPr>
        <w:ind w:firstLine="720"/>
        <w:rPr>
          <w:rFonts w:ascii="Times New Roman" w:hAnsi="Times New Roman"/>
          <w:sz w:val="26"/>
          <w:szCs w:val="26"/>
          <w:highlight w:val="magenta"/>
        </w:rPr>
      </w:pPr>
    </w:p>
    <w:p w:rsidR="008A493A" w:rsidRPr="007329DA" w:rsidRDefault="008A493A" w:rsidP="008A493A">
      <w:pPr>
        <w:ind w:firstLine="720"/>
        <w:rPr>
          <w:rFonts w:ascii="Times New Roman" w:hAnsi="Times New Roman"/>
          <w:sz w:val="26"/>
          <w:szCs w:val="26"/>
          <w:highlight w:val="magenta"/>
        </w:rPr>
      </w:pPr>
      <w:r w:rsidRPr="007329DA">
        <w:rPr>
          <w:rFonts w:ascii="Times New Roman" w:hAnsi="Times New Roman"/>
          <w:sz w:val="26"/>
          <w:szCs w:val="26"/>
          <w:highlight w:val="magenta"/>
        </w:rPr>
        <w:t>Những Active Stakeholder: Hành khách ,nhân viên kiểm tra.</w:t>
      </w:r>
    </w:p>
    <w:p w:rsidR="008A493A" w:rsidRPr="007329DA" w:rsidRDefault="008A493A" w:rsidP="008A493A">
      <w:pPr>
        <w:ind w:firstLine="720"/>
        <w:rPr>
          <w:rFonts w:ascii="Times New Roman" w:hAnsi="Times New Roman"/>
          <w:sz w:val="26"/>
          <w:szCs w:val="26"/>
          <w:highlight w:val="magenta"/>
        </w:rPr>
      </w:pPr>
    </w:p>
    <w:p w:rsidR="008A493A" w:rsidRPr="00A72F68" w:rsidRDefault="008A493A" w:rsidP="00CB38EA">
      <w:pPr>
        <w:spacing w:after="20"/>
        <w:ind w:firstLine="720"/>
        <w:rPr>
          <w:rFonts w:ascii="Times New Roman" w:hAnsi="Times New Roman"/>
          <w:sz w:val="26"/>
          <w:szCs w:val="26"/>
        </w:rPr>
      </w:pPr>
      <w:r w:rsidRPr="007329DA">
        <w:rPr>
          <w:rFonts w:ascii="Times New Roman" w:hAnsi="Times New Roman"/>
          <w:sz w:val="26"/>
          <w:szCs w:val="26"/>
          <w:highlight w:val="magenta"/>
        </w:rPr>
        <w:t>Hành khách thúc đẩy “business use case” bằng cách đến bàn đăng kí. Anh ấy nhận những output của “business use case”. Hành khách làm việc với nhân viên để thực hiện công việc “business use case”. Mặt dù nhân viên thực hiên bằng bất cứ những sản phẩm tự động nào, mà cần phải suy nghĩ những tác vụ hiện thời và không có những phân nhánh ràng buộc. Doanh nghiệp được thúc đẩy bởi hành khách. Bản thân kiểm tra xuất phát từ trí nhớ , nhưng (một lần chúng tôi hoàn toàn hiều công việc) chúng tôi cần phải nghĩ việc kiểm tra bằng điện thoại trong khi trên đường đến sân bay, kiểm tra ở phòng khách câu lạc bộ, hoặc sử dụng máy dò tìm để thông báo đến điện thoại của khách hàng hay hàng tá cách khác nhau.</w:t>
      </w:r>
    </w:p>
    <w:p w:rsidR="008A493A" w:rsidRPr="00A72F68" w:rsidRDefault="008A493A" w:rsidP="00CB38EA">
      <w:pPr>
        <w:spacing w:after="20"/>
        <w:ind w:firstLine="720"/>
        <w:rPr>
          <w:rFonts w:ascii="Times New Roman" w:hAnsi="Times New Roman"/>
          <w:sz w:val="26"/>
          <w:szCs w:val="26"/>
        </w:rPr>
      </w:pPr>
    </w:p>
    <w:p w:rsidR="008A493A" w:rsidRPr="007329DA" w:rsidRDefault="00CB38EA" w:rsidP="00CB38EA">
      <w:pPr>
        <w:spacing w:after="20"/>
        <w:ind w:firstLine="720"/>
        <w:rPr>
          <w:rFonts w:ascii="Times New Roman" w:hAnsi="Times New Roman"/>
          <w:b/>
          <w:color w:val="00B0F0"/>
          <w:sz w:val="30"/>
          <w:szCs w:val="30"/>
          <w:highlight w:val="darkYellow"/>
        </w:rPr>
      </w:pPr>
      <w:r w:rsidRPr="007329DA">
        <w:rPr>
          <w:rFonts w:ascii="Times New Roman" w:hAnsi="Times New Roman"/>
          <w:b/>
          <w:color w:val="00B0F0"/>
          <w:sz w:val="30"/>
          <w:szCs w:val="30"/>
          <w:highlight w:val="darkYellow"/>
        </w:rPr>
        <w:t>Normal Case Scenarios</w:t>
      </w:r>
      <w:r w:rsidR="00330900" w:rsidRPr="007329DA">
        <w:rPr>
          <w:rFonts w:ascii="Times New Roman" w:hAnsi="Times New Roman"/>
          <w:b/>
          <w:color w:val="00B0F0"/>
          <w:sz w:val="30"/>
          <w:szCs w:val="30"/>
          <w:highlight w:val="darkYellow"/>
        </w:rPr>
        <w:t xml:space="preserve"> : Kịch bản tình huống thông thường</w:t>
      </w:r>
    </w:p>
    <w:p w:rsidR="00330900" w:rsidRPr="007329DA" w:rsidRDefault="00330900" w:rsidP="00330900">
      <w:pPr>
        <w:tabs>
          <w:tab w:val="left" w:pos="2189"/>
        </w:tabs>
        <w:spacing w:after="20"/>
        <w:rPr>
          <w:rFonts w:ascii="Times New Roman" w:hAnsi="Times New Roman"/>
          <w:sz w:val="26"/>
          <w:szCs w:val="26"/>
          <w:highlight w:val="darkYellow"/>
        </w:rPr>
      </w:pPr>
      <w:r w:rsidRPr="007329DA">
        <w:rPr>
          <w:rFonts w:ascii="Times New Roman" w:hAnsi="Times New Roman"/>
          <w:sz w:val="26"/>
          <w:szCs w:val="26"/>
          <w:highlight w:val="darkYellow"/>
        </w:rPr>
        <w:t xml:space="preserve">Bây giờ trở lại bản phác thảo về kịch bản , nhìn vào các câu hỏi chưa được trả lời và những cách để </w:t>
      </w:r>
      <w:del w:id="139" w:author="THANHLUAN_NH" w:date="2008-03-21T20:44:00Z">
        <w:r w:rsidRPr="007329DA">
          <w:rPr>
            <w:rFonts w:ascii="Times New Roman" w:hAnsi="Times New Roman"/>
            <w:sz w:val="26"/>
            <w:szCs w:val="26"/>
            <w:highlight w:val="darkYellow"/>
          </w:rPr>
          <w:delText>n</w:delText>
        </w:r>
      </w:del>
      <w:del w:id="140" w:author="THANHLUAN_NH" w:date="2008-03-21T20:43:00Z">
        <w:r w:rsidRPr="007329DA">
          <w:rPr>
            <w:rFonts w:ascii="Times New Roman" w:hAnsi="Times New Roman"/>
            <w:sz w:val="26"/>
            <w:szCs w:val="26"/>
            <w:highlight w:val="darkYellow"/>
          </w:rPr>
          <w:delText>âng cao</w:delText>
        </w:r>
      </w:del>
      <w:ins w:id="141" w:author="THANHLUAN_NH" w:date="2008-03-21T20:44:00Z">
        <w:r w:rsidRPr="007329DA">
          <w:rPr>
            <w:rFonts w:ascii="Times New Roman" w:hAnsi="Times New Roman"/>
            <w:sz w:val="26"/>
            <w:szCs w:val="26"/>
            <w:highlight w:val="darkYellow"/>
          </w:rPr>
          <w:t xml:space="preserve"> </w:t>
        </w:r>
        <w:r w:rsidR="00587D50">
          <w:rPr>
            <w:rFonts w:ascii="Times New Roman" w:hAnsi="Times New Roman"/>
            <w:sz w:val="26"/>
            <w:szCs w:val="26"/>
            <w:highlight w:val="darkYellow"/>
          </w:rPr>
          <w:t>cải t</w:t>
        </w:r>
      </w:ins>
      <w:ins w:id="142" w:author="THANHLUAN_NH" w:date="2008-03-21T22:16:00Z">
        <w:r w:rsidR="005D7A37">
          <w:rPr>
            <w:rFonts w:ascii="Times New Roman" w:hAnsi="Times New Roman"/>
            <w:sz w:val="26"/>
            <w:szCs w:val="26"/>
            <w:highlight w:val="darkYellow"/>
          </w:rPr>
          <w:t>hiện</w:t>
        </w:r>
      </w:ins>
      <w:ins w:id="143" w:author="THANHLUAN_NH" w:date="2008-03-22T01:26:00Z">
        <w:r w:rsidRPr="007329DA">
          <w:rPr>
            <w:rFonts w:ascii="Times New Roman" w:hAnsi="Times New Roman"/>
            <w:sz w:val="26"/>
            <w:szCs w:val="26"/>
            <w:highlight w:val="darkYellow"/>
          </w:rPr>
          <w:t xml:space="preserve"> </w:t>
        </w:r>
      </w:ins>
      <w:r w:rsidRPr="007329DA">
        <w:rPr>
          <w:rFonts w:ascii="Times New Roman" w:hAnsi="Times New Roman"/>
          <w:sz w:val="26"/>
          <w:szCs w:val="26"/>
          <w:highlight w:val="darkYellow"/>
        </w:rPr>
        <w:t xml:space="preserve">công việc . Thay đổi ngôn ngữ để </w:t>
      </w:r>
      <w:del w:id="144" w:author="THANHLUAN_NH" w:date="2008-03-21T22:27:00Z">
        <w:r w:rsidRPr="007329DA">
          <w:rPr>
            <w:rFonts w:ascii="Times New Roman" w:hAnsi="Times New Roman"/>
            <w:sz w:val="26"/>
            <w:szCs w:val="26"/>
            <w:highlight w:val="darkYellow"/>
          </w:rPr>
          <w:delText>là người trung lập về kĩ thuật</w:delText>
        </w:r>
      </w:del>
      <w:ins w:id="145" w:author="THANHLUAN_NH" w:date="2008-03-21T22:28:00Z">
        <w:r w:rsidR="00675F16">
          <w:rPr>
            <w:rFonts w:ascii="Times New Roman" w:hAnsi="Times New Roman"/>
            <w:sz w:val="26"/>
            <w:szCs w:val="26"/>
            <w:highlight w:val="darkYellow"/>
          </w:rPr>
          <w:t xml:space="preserve"> có tính cách kỹ thuật trung lập</w:t>
        </w:r>
      </w:ins>
      <w:r w:rsidRPr="007329DA">
        <w:rPr>
          <w:rFonts w:ascii="Times New Roman" w:hAnsi="Times New Roman"/>
          <w:sz w:val="26"/>
          <w:szCs w:val="26"/>
          <w:highlight w:val="darkYellow"/>
        </w:rPr>
        <w:t xml:space="preserve"> , việc này sẽ giúp bạn thấy được thời cơ tiềm tàng cho một sản phẩm tự động . </w:t>
      </w:r>
    </w:p>
    <w:p w:rsidR="00330900" w:rsidRPr="007329DA" w:rsidRDefault="00330900" w:rsidP="00330900">
      <w:pPr>
        <w:tabs>
          <w:tab w:val="left" w:pos="2189"/>
        </w:tabs>
        <w:spacing w:after="20"/>
        <w:rPr>
          <w:rFonts w:ascii="Times New Roman" w:hAnsi="Times New Roman"/>
          <w:b/>
          <w:i/>
          <w:sz w:val="26"/>
          <w:szCs w:val="26"/>
          <w:highlight w:val="darkYellow"/>
        </w:rPr>
      </w:pPr>
      <w:r w:rsidRPr="007329DA">
        <w:rPr>
          <w:rFonts w:ascii="Times New Roman" w:hAnsi="Times New Roman"/>
          <w:b/>
          <w:i/>
          <w:sz w:val="26"/>
          <w:szCs w:val="26"/>
          <w:highlight w:val="darkYellow"/>
        </w:rPr>
        <w:t xml:space="preserve">Cho rằng đối với tình huống thông thường thì mọi thứ đều làm việc hoàn hảo </w:t>
      </w:r>
    </w:p>
    <w:p w:rsidR="00330900" w:rsidRPr="007329DA" w:rsidRDefault="00330900" w:rsidP="00330900">
      <w:pPr>
        <w:tabs>
          <w:tab w:val="left" w:pos="2189"/>
        </w:tabs>
        <w:spacing w:after="20"/>
        <w:rPr>
          <w:rFonts w:ascii="Times New Roman" w:hAnsi="Times New Roman"/>
          <w:sz w:val="26"/>
          <w:szCs w:val="26"/>
          <w:highlight w:val="darkYellow"/>
        </w:rPr>
      </w:pPr>
      <w:r w:rsidRPr="007329DA">
        <w:rPr>
          <w:rFonts w:ascii="Times New Roman" w:hAnsi="Times New Roman"/>
          <w:sz w:val="26"/>
          <w:szCs w:val="26"/>
          <w:highlight w:val="darkYellow"/>
        </w:rPr>
        <w:t xml:space="preserve">Nó giúp bạn cân nhắc về các chi tiết nếu bạn giải quyết các tình huống thông thường trước . Thừa nhận rằng trong tình huống này , mọi thứ đều làm việc hoàn hảo . Chỉ cần 1 lần bạn định nghĩa 1 tình huống thông thường , bạn có thể quay trở lại và thêm vào các tình huống thay thế hay ngoại lệ . </w:t>
      </w:r>
    </w:p>
    <w:p w:rsidR="00330900" w:rsidRPr="007329DA" w:rsidRDefault="00330900" w:rsidP="00330900">
      <w:pPr>
        <w:numPr>
          <w:ilvl w:val="0"/>
          <w:numId w:val="3"/>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Lấy vé hành khách , hồ sơ lưu trữ , hoặc chứng minh nhân dân và số hiệu chuyến bay</w:t>
      </w:r>
    </w:p>
    <w:p w:rsidR="00330900" w:rsidRPr="007329DA" w:rsidRDefault="00330900" w:rsidP="00330900">
      <w:p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Vé và hồ sơ đều ràng buộc trong công việc . Vé đến từ bên ngoài . Điều đó nghĩa là hành khách được mang nó trong 1 thời điểm . Hồ sơ là 1 ràng buộc được áp đặt bời hệ thống máy tính hiện tại ; trong trường hợp này , nó không được thay đổi . Tuy nhiên , vé và hồ sơ chỉ có nghĩa là 1 công việc thực sự để hoàn tất việc tìm sự đặt chỗ của hành khách . Hãy viết lại bước 1 để suy nghĩ sự thông hiểu này :</w:t>
      </w:r>
    </w:p>
    <w:p w:rsidR="00330900" w:rsidRPr="007329DA" w:rsidRDefault="00330900" w:rsidP="00330900">
      <w:pPr>
        <w:numPr>
          <w:ilvl w:val="0"/>
          <w:numId w:val="4"/>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Xác định sự đặt chỗ của hành khách</w:t>
      </w:r>
    </w:p>
    <w:p w:rsidR="00330900" w:rsidRPr="007329DA" w:rsidRDefault="00330900" w:rsidP="00330900">
      <w:p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Bước này có thể hoàn tất mà không cần vé hay hồ sơ xác định . Viết nó bằng cách này để mở các khả nằng có thể của sản phẩm mới . Tàn tích của nó có thể được nhìn nếu các ràng buộc có thể chiến thắng .</w:t>
      </w:r>
    </w:p>
    <w:p w:rsidR="00330900" w:rsidRPr="007329DA" w:rsidRDefault="00330900" w:rsidP="00330900">
      <w:p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Chỉ 1 lần nhận dạng , công việc này sau đó kết nối hành khách với sự đặt chỗ chính xác :</w:t>
      </w:r>
    </w:p>
    <w:p w:rsidR="00330900" w:rsidRPr="007329DA" w:rsidRDefault="00330900" w:rsidP="00330900">
      <w:pPr>
        <w:numPr>
          <w:ilvl w:val="0"/>
          <w:numId w:val="4"/>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Có đúng hành khách , chuyến bay và nơi đến không ?</w:t>
      </w:r>
    </w:p>
    <w:p w:rsidR="00330900" w:rsidRPr="007329DA" w:rsidRDefault="00330900" w:rsidP="00330900">
      <w:p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Bước này tập trung bảo đảm hành khách đúng là hành khách đó , và việc đặt chỗ phù hợp với những mong đợi của anh ta đối với  chuyến bay . Hãy lập lại bước 2 do đó :</w:t>
      </w:r>
    </w:p>
    <w:p w:rsidR="00330900" w:rsidRPr="007329DA" w:rsidRDefault="00330900" w:rsidP="00330900">
      <w:pPr>
        <w:numPr>
          <w:ilvl w:val="0"/>
          <w:numId w:val="3"/>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Bảo đảm hành khách được nhận dạng chính xác và được kết nối với đăng kí trước đó .</w:t>
      </w:r>
    </w:p>
    <w:p w:rsidR="00330900" w:rsidRPr="007329DA" w:rsidRDefault="00330900" w:rsidP="00330900">
      <w:p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Kịch bản tiếp theo là kiểm tra hộ chiếu :</w:t>
      </w:r>
    </w:p>
    <w:p w:rsidR="00330900" w:rsidRPr="007329DA" w:rsidRDefault="00330900" w:rsidP="00330900">
      <w:pPr>
        <w:numPr>
          <w:ilvl w:val="0"/>
          <w:numId w:val="3"/>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Kiểm tra hộ chiếu hợp lệ và thuộc về hành khách đó.</w:t>
      </w:r>
    </w:p>
    <w:p w:rsidR="00330900" w:rsidRPr="007329DA" w:rsidRDefault="00330900" w:rsidP="00330900">
      <w:p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Bước này ít phức tạp hơn và bảo đảm 1 vài từ giải thích . Chúng tôi đề nghị thêm các giải thích vào bước này :</w:t>
      </w:r>
    </w:p>
    <w:p w:rsidR="00330900" w:rsidRPr="007329DA" w:rsidRDefault="00330900" w:rsidP="00330900">
      <w:pPr>
        <w:numPr>
          <w:ilvl w:val="0"/>
          <w:numId w:val="4"/>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Kiểm tra hộ chiếu hợp lệ và thuộc về hành khách đó</w:t>
      </w:r>
    </w:p>
    <w:p w:rsidR="00330900" w:rsidRPr="007329DA" w:rsidRDefault="003E68FF" w:rsidP="00330900">
      <w:pPr>
        <w:numPr>
          <w:ilvl w:val="1"/>
          <w:numId w:val="4"/>
        </w:numPr>
        <w:tabs>
          <w:tab w:val="left" w:pos="720"/>
        </w:tabs>
        <w:spacing w:after="20"/>
        <w:rPr>
          <w:rFonts w:ascii="Times New Roman" w:hAnsi="Times New Roman"/>
          <w:sz w:val="26"/>
          <w:szCs w:val="26"/>
          <w:highlight w:val="darkYellow"/>
        </w:rPr>
      </w:pPr>
      <w:ins w:id="146" w:author="THANHLUAN_NH" w:date="2008-03-22T01:26:00Z">
        <w:r>
          <w:rPr>
            <w:rFonts w:ascii="Times New Roman" w:hAnsi="Times New Roman"/>
            <w:sz w:val="26"/>
            <w:szCs w:val="26"/>
            <w:highlight w:val="darkYellow"/>
          </w:rPr>
          <w:t>H</w:t>
        </w:r>
        <w:r w:rsidR="00330900" w:rsidRPr="007329DA">
          <w:rPr>
            <w:rFonts w:ascii="Times New Roman" w:hAnsi="Times New Roman"/>
            <w:sz w:val="26"/>
            <w:szCs w:val="26"/>
            <w:highlight w:val="darkYellow"/>
          </w:rPr>
          <w:t>ộ</w:t>
        </w:r>
      </w:ins>
      <w:del w:id="147" w:author="THANHLUAN_NH" w:date="2008-03-22T01:26:00Z">
        <w:r w:rsidR="00330900" w:rsidRPr="007329DA">
          <w:rPr>
            <w:rFonts w:ascii="Times New Roman" w:hAnsi="Times New Roman"/>
            <w:sz w:val="26"/>
            <w:szCs w:val="26"/>
            <w:highlight w:val="darkYellow"/>
          </w:rPr>
          <w:delText>hộ</w:delText>
        </w:r>
      </w:del>
      <w:r w:rsidR="00330900" w:rsidRPr="007329DA">
        <w:rPr>
          <w:rFonts w:ascii="Times New Roman" w:hAnsi="Times New Roman"/>
          <w:sz w:val="26"/>
          <w:szCs w:val="26"/>
          <w:highlight w:val="darkYellow"/>
        </w:rPr>
        <w:t xml:space="preserve"> chiếu phải còn lưu hành.</w:t>
      </w:r>
    </w:p>
    <w:p w:rsidR="00330900" w:rsidRPr="007329DA" w:rsidRDefault="00330900" w:rsidP="00330900">
      <w:pPr>
        <w:numPr>
          <w:ilvl w:val="1"/>
          <w:numId w:val="4"/>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Hộ chiếu phải còn thời hạn trước khi kết thúc chuyến đi.</w:t>
      </w:r>
    </w:p>
    <w:p w:rsidR="00330900" w:rsidRPr="007329DA" w:rsidRDefault="00330900" w:rsidP="00330900">
      <w:pPr>
        <w:numPr>
          <w:ilvl w:val="1"/>
          <w:numId w:val="4"/>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Hộ chiếu phải hợp lệ đối với chuyến đi tới đất nước đến.</w:t>
      </w:r>
    </w:p>
    <w:p w:rsidR="00330900" w:rsidRPr="007329DA" w:rsidRDefault="00330900" w:rsidP="00330900">
      <w:pPr>
        <w:numPr>
          <w:ilvl w:val="1"/>
          <w:numId w:val="4"/>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Thị thực (nơi cần) phải còn hiệu lực</w:t>
      </w:r>
    </w:p>
    <w:p w:rsidR="00330900" w:rsidRPr="007329DA" w:rsidRDefault="00330900" w:rsidP="00330900">
      <w:pPr>
        <w:numPr>
          <w:ilvl w:val="1"/>
          <w:numId w:val="4"/>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Không có dấu hiệu từ chối tiếp nhận từ đất nước đến.</w:t>
      </w:r>
    </w:p>
    <w:p w:rsidR="00330900" w:rsidRPr="007329DA" w:rsidRDefault="00330900" w:rsidP="00330900">
      <w:p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Như 1 sự lựa chọn , bạn có thể bỏ qua điều này và chuyển đến các ghi chú để hoàn tất các quy luật nghiệp vụ cho bước này :</w:t>
      </w:r>
    </w:p>
    <w:p w:rsidR="00330900" w:rsidRPr="007329DA" w:rsidRDefault="00330900" w:rsidP="00330900">
      <w:pPr>
        <w:tabs>
          <w:tab w:val="left" w:pos="720"/>
        </w:tabs>
        <w:spacing w:after="20"/>
        <w:ind w:left="360"/>
        <w:rPr>
          <w:rFonts w:ascii="Times New Roman" w:hAnsi="Times New Roman"/>
          <w:sz w:val="26"/>
          <w:szCs w:val="26"/>
          <w:highlight w:val="darkYellow"/>
        </w:rPr>
      </w:pPr>
      <w:r w:rsidRPr="007329DA">
        <w:rPr>
          <w:rFonts w:ascii="Times New Roman" w:hAnsi="Times New Roman"/>
          <w:sz w:val="26"/>
          <w:szCs w:val="26"/>
          <w:highlight w:val="darkYellow"/>
        </w:rPr>
        <w:t>3.   Kiểm tra hộ chiếu hợp lệ và thuộc về hành khách đó . Xem nguyên tắc EU175.</w:t>
      </w:r>
    </w:p>
    <w:p w:rsidR="00330900" w:rsidRPr="007329DA" w:rsidRDefault="00330900" w:rsidP="00330900">
      <w:p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 xml:space="preserve">Kĩ thuật tương tự có thể được tận dụng cho các bước sau trong kịch bản . Luôn làm việc cho đến khi bạn và người tổ chức của bạn đồng ý rằng đó là điều đúng đắn , nhưng chưa hẳn là chi tiết ,là miêu tả của công việc . </w:t>
      </w:r>
    </w:p>
    <w:p w:rsidR="00330900" w:rsidRPr="007329DA" w:rsidRDefault="00330900" w:rsidP="00330900">
      <w:pPr>
        <w:tabs>
          <w:tab w:val="left" w:pos="720"/>
        </w:tabs>
        <w:spacing w:after="20"/>
        <w:rPr>
          <w:rFonts w:ascii="Times New Roman" w:hAnsi="Times New Roman"/>
          <w:sz w:val="26"/>
          <w:szCs w:val="26"/>
          <w:highlight w:val="darkYellow"/>
        </w:rPr>
      </w:pPr>
      <w:r w:rsidRPr="007329DA">
        <w:rPr>
          <w:rFonts w:ascii="Times New Roman" w:hAnsi="Times New Roman"/>
          <w:b/>
          <w:sz w:val="26"/>
          <w:szCs w:val="26"/>
          <w:highlight w:val="darkYellow"/>
        </w:rPr>
        <w:t xml:space="preserve">Sự kiện nghiệp vụ </w:t>
      </w:r>
      <w:r w:rsidRPr="007329DA">
        <w:rPr>
          <w:rFonts w:ascii="Times New Roman" w:hAnsi="Times New Roman"/>
          <w:sz w:val="26"/>
          <w:szCs w:val="26"/>
          <w:highlight w:val="darkYellow"/>
        </w:rPr>
        <w:t>:  hành khách quyết định check-in.</w:t>
      </w:r>
    </w:p>
    <w:p w:rsidR="00330900" w:rsidRPr="007329DA" w:rsidRDefault="00330900" w:rsidP="00330900">
      <w:pPr>
        <w:tabs>
          <w:tab w:val="left" w:pos="720"/>
        </w:tabs>
        <w:spacing w:after="20"/>
        <w:rPr>
          <w:rFonts w:ascii="Times New Roman" w:hAnsi="Times New Roman"/>
          <w:sz w:val="26"/>
          <w:szCs w:val="26"/>
          <w:highlight w:val="darkYellow"/>
        </w:rPr>
      </w:pPr>
      <w:r w:rsidRPr="007329DA">
        <w:rPr>
          <w:rFonts w:ascii="Times New Roman" w:hAnsi="Times New Roman"/>
          <w:b/>
          <w:sz w:val="26"/>
          <w:szCs w:val="26"/>
          <w:highlight w:val="darkYellow"/>
        </w:rPr>
        <w:t>Con số và tên của tình huống sử sụng thông thường</w:t>
      </w:r>
      <w:r w:rsidRPr="007329DA">
        <w:rPr>
          <w:rFonts w:ascii="Times New Roman" w:hAnsi="Times New Roman"/>
          <w:sz w:val="26"/>
          <w:szCs w:val="26"/>
          <w:highlight w:val="darkYellow"/>
        </w:rPr>
        <w:t xml:space="preserve"> : kiểm tra hành khách trên chuyến bay</w:t>
      </w:r>
    </w:p>
    <w:p w:rsidR="00330900" w:rsidRPr="007329DA" w:rsidRDefault="00330900" w:rsidP="00330900">
      <w:pPr>
        <w:tabs>
          <w:tab w:val="left" w:pos="720"/>
        </w:tabs>
        <w:spacing w:after="20"/>
        <w:rPr>
          <w:rFonts w:ascii="Times New Roman" w:hAnsi="Times New Roman"/>
          <w:sz w:val="26"/>
          <w:szCs w:val="26"/>
          <w:highlight w:val="darkYellow"/>
        </w:rPr>
      </w:pPr>
      <w:r w:rsidRPr="007329DA">
        <w:rPr>
          <w:rFonts w:ascii="Times New Roman" w:hAnsi="Times New Roman"/>
          <w:b/>
          <w:sz w:val="26"/>
          <w:szCs w:val="26"/>
          <w:highlight w:val="darkYellow"/>
        </w:rPr>
        <w:t>Trigger :</w:t>
      </w:r>
      <w:r w:rsidRPr="007329DA">
        <w:rPr>
          <w:rFonts w:ascii="Times New Roman" w:hAnsi="Times New Roman"/>
          <w:sz w:val="26"/>
          <w:szCs w:val="26"/>
          <w:highlight w:val="darkYellow"/>
        </w:rPr>
        <w:t xml:space="preserve"> vé , hồ sơ , chứng minh nhân dân hay chuyến bay</w:t>
      </w:r>
    </w:p>
    <w:p w:rsidR="00330900" w:rsidRPr="007329DA" w:rsidRDefault="00330900" w:rsidP="00330900">
      <w:p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 xml:space="preserve">Điều kiện tiên </w:t>
      </w:r>
      <w:r w:rsidRPr="007329DA">
        <w:rPr>
          <w:rFonts w:ascii="Times New Roman" w:hAnsi="Times New Roman"/>
          <w:b/>
          <w:sz w:val="26"/>
          <w:szCs w:val="26"/>
          <w:highlight w:val="darkYellow"/>
        </w:rPr>
        <w:t>quyết</w:t>
      </w:r>
      <w:r w:rsidRPr="007329DA">
        <w:rPr>
          <w:rFonts w:ascii="Times New Roman" w:hAnsi="Times New Roman"/>
          <w:sz w:val="26"/>
          <w:szCs w:val="26"/>
          <w:highlight w:val="darkYellow"/>
        </w:rPr>
        <w:t xml:space="preserve"> : hành khách phải có sự đăng kí trước</w:t>
      </w:r>
    </w:p>
    <w:p w:rsidR="00330900" w:rsidRPr="007329DA" w:rsidRDefault="00330900" w:rsidP="00330900">
      <w:pPr>
        <w:tabs>
          <w:tab w:val="left" w:pos="720"/>
        </w:tabs>
        <w:spacing w:after="20"/>
        <w:rPr>
          <w:rFonts w:ascii="Times New Roman" w:hAnsi="Times New Roman"/>
          <w:sz w:val="26"/>
          <w:szCs w:val="26"/>
          <w:highlight w:val="darkYellow"/>
        </w:rPr>
      </w:pPr>
      <w:r w:rsidRPr="007329DA">
        <w:rPr>
          <w:rFonts w:ascii="Times New Roman" w:hAnsi="Times New Roman"/>
          <w:b/>
          <w:sz w:val="26"/>
          <w:szCs w:val="26"/>
          <w:highlight w:val="darkYellow"/>
        </w:rPr>
        <w:t>Stakeholds yêu thích</w:t>
      </w:r>
      <w:r w:rsidRPr="007329DA">
        <w:rPr>
          <w:rFonts w:ascii="Times New Roman" w:hAnsi="Times New Roman"/>
          <w:sz w:val="26"/>
          <w:szCs w:val="26"/>
          <w:highlight w:val="darkYellow"/>
        </w:rPr>
        <w:t xml:space="preserve"> : check – in , quảng bá , xử lý hành lý , sự đặt chỗ , hệ thống chuyến bay , dòng bảo mật , số người sẽ đến nước đó .</w:t>
      </w:r>
    </w:p>
    <w:p w:rsidR="00330900" w:rsidRPr="007329DA" w:rsidRDefault="00330900" w:rsidP="00330900">
      <w:pPr>
        <w:tabs>
          <w:tab w:val="left" w:pos="720"/>
        </w:tabs>
        <w:spacing w:after="20"/>
        <w:rPr>
          <w:rFonts w:ascii="Times New Roman" w:hAnsi="Times New Roman"/>
          <w:sz w:val="26"/>
          <w:szCs w:val="26"/>
          <w:highlight w:val="darkYellow"/>
        </w:rPr>
      </w:pPr>
      <w:r w:rsidRPr="007329DA">
        <w:rPr>
          <w:rFonts w:ascii="Times New Roman" w:hAnsi="Times New Roman"/>
          <w:b/>
          <w:sz w:val="26"/>
          <w:szCs w:val="26"/>
          <w:highlight w:val="darkYellow"/>
        </w:rPr>
        <w:t>Stakeholds năng động</w:t>
      </w:r>
      <w:r w:rsidRPr="007329DA">
        <w:rPr>
          <w:rFonts w:ascii="Times New Roman" w:hAnsi="Times New Roman"/>
          <w:sz w:val="26"/>
          <w:szCs w:val="26"/>
          <w:highlight w:val="darkYellow"/>
        </w:rPr>
        <w:t xml:space="preserve"> : hành khách (trigger) , nhân viên kiểm tra.</w:t>
      </w:r>
    </w:p>
    <w:p w:rsidR="00330900" w:rsidRPr="007329DA" w:rsidRDefault="00330900" w:rsidP="00330900">
      <w:pPr>
        <w:numPr>
          <w:ilvl w:val="0"/>
          <w:numId w:val="5"/>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Xác định hồ sơ hành khách</w:t>
      </w:r>
    </w:p>
    <w:p w:rsidR="00330900" w:rsidRPr="007329DA" w:rsidRDefault="00330900" w:rsidP="00330900">
      <w:pPr>
        <w:numPr>
          <w:ilvl w:val="0"/>
          <w:numId w:val="5"/>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Chắc chắn kết nối hành khách đúng với sự đặt chỗ của họ.</w:t>
      </w:r>
    </w:p>
    <w:p w:rsidR="00330900" w:rsidRPr="007329DA" w:rsidRDefault="00330900" w:rsidP="00330900">
      <w:pPr>
        <w:numPr>
          <w:ilvl w:val="0"/>
          <w:numId w:val="5"/>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Kiểm tra hộ chiếu hợp lệ và thuộc về hành khách đó . Xem nguyên tắc EU175.</w:t>
      </w:r>
    </w:p>
    <w:p w:rsidR="00330900" w:rsidRPr="007329DA" w:rsidRDefault="00330900" w:rsidP="00330900">
      <w:pPr>
        <w:numPr>
          <w:ilvl w:val="0"/>
          <w:numId w:val="5"/>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Gán số hiệu chuyến bay của hành khách vào hồ sơ đặt chỗ.</w:t>
      </w:r>
    </w:p>
    <w:p w:rsidR="00330900" w:rsidRPr="007329DA" w:rsidRDefault="00330900" w:rsidP="00330900">
      <w:pPr>
        <w:numPr>
          <w:ilvl w:val="0"/>
          <w:numId w:val="5"/>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Chỉ định chỗ ngồi.</w:t>
      </w:r>
    </w:p>
    <w:p w:rsidR="00330900" w:rsidRPr="007329DA" w:rsidRDefault="00330900" w:rsidP="00330900">
      <w:pPr>
        <w:numPr>
          <w:ilvl w:val="0"/>
          <w:numId w:val="5"/>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Lấy các phản hổi chính xác từ các câu hỏi an ninh.</w:t>
      </w:r>
    </w:p>
    <w:p w:rsidR="00330900" w:rsidRPr="007329DA" w:rsidRDefault="00330900" w:rsidP="00330900">
      <w:pPr>
        <w:numPr>
          <w:ilvl w:val="0"/>
          <w:numId w:val="5"/>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Kiểm tra hành lý trên chuyến bay.</w:t>
      </w:r>
    </w:p>
    <w:p w:rsidR="00330900" w:rsidRPr="007329DA" w:rsidRDefault="00330900" w:rsidP="00330900">
      <w:pPr>
        <w:numPr>
          <w:ilvl w:val="0"/>
          <w:numId w:val="5"/>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Tạo và chuyển cho hành khách thẻ ra vào và nhãn túi hành lý.</w:t>
      </w:r>
    </w:p>
    <w:p w:rsidR="00330900" w:rsidRPr="007329DA" w:rsidRDefault="00330900" w:rsidP="00330900">
      <w:pPr>
        <w:numPr>
          <w:ilvl w:val="0"/>
          <w:numId w:val="5"/>
        </w:numPr>
        <w:tabs>
          <w:tab w:val="left" w:pos="720"/>
        </w:tabs>
        <w:spacing w:after="20"/>
        <w:rPr>
          <w:rFonts w:ascii="Times New Roman" w:hAnsi="Times New Roman"/>
          <w:sz w:val="26"/>
          <w:szCs w:val="26"/>
          <w:highlight w:val="darkYellow"/>
        </w:rPr>
      </w:pPr>
      <w:r w:rsidRPr="007329DA">
        <w:rPr>
          <w:rFonts w:ascii="Times New Roman" w:hAnsi="Times New Roman"/>
          <w:sz w:val="26"/>
          <w:szCs w:val="26"/>
          <w:highlight w:val="darkYellow"/>
        </w:rPr>
        <w:t>Cầu chúc hành khách có 1 chuyến bay an toàn.</w:t>
      </w:r>
    </w:p>
    <w:p w:rsidR="00330900" w:rsidRPr="00330900" w:rsidRDefault="00330900" w:rsidP="00330900">
      <w:pPr>
        <w:tabs>
          <w:tab w:val="left" w:pos="720"/>
        </w:tabs>
        <w:spacing w:after="20"/>
        <w:rPr>
          <w:rFonts w:ascii="Times New Roman" w:hAnsi="Times New Roman"/>
          <w:sz w:val="26"/>
          <w:szCs w:val="26"/>
        </w:rPr>
      </w:pPr>
      <w:r w:rsidRPr="007329DA">
        <w:rPr>
          <w:rFonts w:ascii="Times New Roman" w:hAnsi="Times New Roman"/>
          <w:b/>
          <w:sz w:val="26"/>
          <w:szCs w:val="26"/>
          <w:highlight w:val="darkYellow"/>
        </w:rPr>
        <w:t>Kết quả</w:t>
      </w:r>
      <w:r w:rsidRPr="007329DA">
        <w:rPr>
          <w:rFonts w:ascii="Times New Roman" w:hAnsi="Times New Roman"/>
          <w:sz w:val="26"/>
          <w:szCs w:val="26"/>
          <w:highlight w:val="darkYellow"/>
        </w:rPr>
        <w:t xml:space="preserve"> : Hành khách được ghi lại là đã được kiểm tra trên chuyến bay ,các túi hành lý được chuyển vào chuyến bay , 1 chỗ ngồi được chỉ định , và hành khách giữ thẻ ra vào và phiếu lấy hành lý.</w:t>
      </w:r>
    </w:p>
    <w:p w:rsidR="008A493A" w:rsidRPr="00A72F68" w:rsidRDefault="008A493A" w:rsidP="00330900">
      <w:pPr>
        <w:spacing w:after="20"/>
        <w:rPr>
          <w:rFonts w:ascii="Times New Roman" w:hAnsi="Times New Roman"/>
          <w:sz w:val="26"/>
          <w:szCs w:val="26"/>
        </w:rPr>
      </w:pPr>
    </w:p>
    <w:p w:rsidR="00001DD1" w:rsidRPr="00A72F68" w:rsidRDefault="00001DD1" w:rsidP="00CB38EA">
      <w:pPr>
        <w:spacing w:after="20"/>
        <w:ind w:firstLine="720"/>
        <w:rPr>
          <w:rFonts w:ascii="Times New Roman" w:hAnsi="Times New Roman"/>
          <w:sz w:val="26"/>
          <w:szCs w:val="26"/>
        </w:rPr>
      </w:pPr>
    </w:p>
    <w:p w:rsidR="00CB38EA" w:rsidRPr="00523DF5" w:rsidRDefault="00CB38EA" w:rsidP="004D6275">
      <w:pPr>
        <w:spacing w:afterLines="20"/>
        <w:ind w:firstLine="720"/>
        <w:rPr>
          <w:rFonts w:ascii="Times New Roman" w:hAnsi="Times New Roman"/>
          <w:b/>
          <w:color w:val="00B0F0"/>
          <w:sz w:val="30"/>
          <w:szCs w:val="30"/>
          <w:highlight w:val="yellow"/>
        </w:rPr>
      </w:pPr>
      <w:del w:id="148" w:author="ricky" w:date="2008-03-21T19:32:00Z">
        <w:r w:rsidRPr="00523DF5">
          <w:rPr>
            <w:rFonts w:ascii="Times New Roman" w:hAnsi="Times New Roman"/>
            <w:b/>
            <w:color w:val="00B0F0"/>
            <w:sz w:val="30"/>
            <w:szCs w:val="30"/>
            <w:highlight w:val="yellow"/>
          </w:rPr>
          <w:delText>Diagramming the Scenario</w:delText>
        </w:r>
        <w:r w:rsidR="00DD5F3B" w:rsidRPr="00523DF5">
          <w:rPr>
            <w:rFonts w:ascii="Times New Roman" w:hAnsi="Times New Roman"/>
            <w:b/>
            <w:color w:val="00B0F0"/>
            <w:sz w:val="30"/>
            <w:szCs w:val="30"/>
            <w:highlight w:val="yellow"/>
          </w:rPr>
          <w:delText xml:space="preserve">: </w:delText>
        </w:r>
      </w:del>
      <w:r w:rsidR="00DD5F3B" w:rsidRPr="00523DF5">
        <w:rPr>
          <w:rFonts w:ascii="Times New Roman" w:hAnsi="Times New Roman"/>
          <w:b/>
          <w:color w:val="00B0F0"/>
          <w:sz w:val="30"/>
          <w:szCs w:val="30"/>
          <w:highlight w:val="yellow"/>
        </w:rPr>
        <w:t>Lên lược đồ cho kịch bản</w:t>
      </w:r>
    </w:p>
    <w:p w:rsidR="00CB38EA" w:rsidRPr="00523DF5" w:rsidRDefault="00CB38EA" w:rsidP="005A2C42">
      <w:pPr>
        <w:pStyle w:val="doctext"/>
        <w:spacing w:before="0" w:beforeAutospacing="0" w:afterLines="20" w:afterAutospacing="0"/>
        <w:ind w:firstLine="720"/>
        <w:rPr>
          <w:highlight w:val="yellow"/>
        </w:rPr>
      </w:pPr>
      <w:r w:rsidRPr="00523DF5">
        <w:rPr>
          <w:highlight w:val="yellow"/>
        </w:rPr>
        <w:t xml:space="preserve">Những người phân tích yêu cầu  và những </w:t>
      </w:r>
      <w:del w:id="149" w:author="ricky" w:date="2008-03-21T19:33:00Z">
        <w:r w:rsidRPr="00523DF5">
          <w:rPr>
            <w:highlight w:val="yellow"/>
          </w:rPr>
          <w:delText xml:space="preserve">nhà </w:delText>
        </w:r>
      </w:del>
      <w:ins w:id="150" w:author="ricky" w:date="2008-03-21T19:33:00Z">
        <w:r w:rsidR="007F7145">
          <w:rPr>
            <w:highlight w:val="yellow"/>
          </w:rPr>
          <w:t xml:space="preserve">các </w:t>
        </w:r>
      </w:ins>
      <w:r w:rsidRPr="00523DF5">
        <w:rPr>
          <w:highlight w:val="yellow"/>
        </w:rPr>
        <w:t>stakeholders tin rằng:</w:t>
      </w:r>
      <w:r w:rsidR="00D13314" w:rsidRPr="00523DF5">
        <w:rPr>
          <w:highlight w:val="yellow"/>
        </w:rPr>
        <w:t xml:space="preserve">  việc dùng một lược đồ để </w:t>
      </w:r>
      <w:del w:id="151" w:author="ricky" w:date="2008-03-21T19:33:00Z">
        <w:r w:rsidR="00D13314" w:rsidRPr="00523DF5">
          <w:rPr>
            <w:highlight w:val="yellow"/>
          </w:rPr>
          <w:delText>giảng</w:delText>
        </w:r>
      </w:del>
      <w:ins w:id="152" w:author="ricky" w:date="2008-03-21T19:33:00Z">
        <w:r w:rsidR="007F7145">
          <w:rPr>
            <w:highlight w:val="yellow"/>
          </w:rPr>
          <w:t xml:space="preserve"> giải</w:t>
        </w:r>
      </w:ins>
      <w:r w:rsidR="00D13314" w:rsidRPr="00523DF5">
        <w:rPr>
          <w:highlight w:val="yellow"/>
        </w:rPr>
        <w:t xml:space="preserve"> giải chức năng của một “business use case” thì thực sự cần thiết</w:t>
      </w:r>
      <w:r w:rsidRPr="00523DF5">
        <w:rPr>
          <w:highlight w:val="yellow"/>
        </w:rPr>
        <w:t>.</w:t>
      </w:r>
      <w:r w:rsidR="00D13314" w:rsidRPr="00523DF5">
        <w:rPr>
          <w:highlight w:val="yellow"/>
        </w:rPr>
        <w:t xml:space="preserve"> </w:t>
      </w:r>
      <w:r w:rsidRPr="00523DF5">
        <w:rPr>
          <w:highlight w:val="yellow"/>
        </w:rPr>
        <w:t xml:space="preserve">Cách làm này được phổ biến chủ yếu là sự lựa chọn cá nhân ,và nó phụ thuộc vào sự phản hồi lại của khách hàng của bạn hơn là kịch bản mang tính chất văn bản hay kịch bản bằng lược đồ.Chúng tôi để lại nó cho bạn </w:t>
      </w:r>
      <w:r w:rsidR="00D13314" w:rsidRPr="00523DF5">
        <w:rPr>
          <w:highlight w:val="yellow"/>
        </w:rPr>
        <w:t xml:space="preserve">thử nghiệm </w:t>
      </w:r>
      <w:r w:rsidRPr="00523DF5">
        <w:rPr>
          <w:highlight w:val="yellow"/>
        </w:rPr>
        <w:t xml:space="preserve">và </w:t>
      </w:r>
      <w:r w:rsidR="00D13314" w:rsidRPr="00523DF5">
        <w:rPr>
          <w:highlight w:val="yellow"/>
        </w:rPr>
        <w:t xml:space="preserve">việc </w:t>
      </w:r>
      <w:r w:rsidRPr="00523DF5">
        <w:rPr>
          <w:highlight w:val="yellow"/>
        </w:rPr>
        <w:t xml:space="preserve">quyết định phương pháp nào thì tốt </w:t>
      </w:r>
      <w:r w:rsidR="00D13314" w:rsidRPr="00523DF5">
        <w:rPr>
          <w:highlight w:val="yellow"/>
        </w:rPr>
        <w:t>nhất- việc này tùy theo quan điểm của bạn</w:t>
      </w:r>
      <w:r w:rsidRPr="00523DF5">
        <w:rPr>
          <w:highlight w:val="yellow"/>
        </w:rPr>
        <w:t>.</w:t>
      </w:r>
    </w:p>
    <w:p w:rsidR="00CB38EA" w:rsidRPr="00523DF5" w:rsidRDefault="00CB38EA" w:rsidP="005A2C42">
      <w:pPr>
        <w:spacing w:afterLines="20"/>
        <w:ind w:firstLine="720"/>
        <w:rPr>
          <w:rFonts w:ascii="Times New Roman" w:hAnsi="Times New Roman"/>
          <w:sz w:val="26"/>
          <w:szCs w:val="26"/>
          <w:highlight w:val="yellow"/>
        </w:rPr>
      </w:pPr>
    </w:p>
    <w:p w:rsidR="00D13314" w:rsidRPr="00523DF5" w:rsidRDefault="00D13314" w:rsidP="00330900">
      <w:pPr>
        <w:pStyle w:val="doctext"/>
        <w:spacing w:before="0" w:beforeAutospacing="0" w:after="20" w:afterAutospacing="0"/>
        <w:ind w:firstLine="720"/>
        <w:rPr>
          <w:highlight w:val="yellow"/>
        </w:rPr>
      </w:pPr>
      <w:r w:rsidRPr="00523DF5">
        <w:rPr>
          <w:highlight w:val="yellow"/>
        </w:rPr>
        <w:t>Vài lược đồ có thể được sử dụng cho những kịch bản. Lược đồ họat động UML được xem là phổ biến nhất. Hình 6.2 cho thấy ví dụ kiểm tra đường bay thuộc  kiểu mẫu này</w:t>
      </w:r>
      <w:bookmarkStart w:id="153" w:name="ch06fig02"/>
      <w:bookmarkEnd w:id="153"/>
      <w:r w:rsidRPr="00523DF5">
        <w:rPr>
          <w:highlight w:val="yellow"/>
        </w:rPr>
        <w:t>:</w:t>
      </w:r>
    </w:p>
    <w:p w:rsidR="00330900" w:rsidRPr="00523DF5" w:rsidRDefault="00330900" w:rsidP="00330900">
      <w:pPr>
        <w:pStyle w:val="doctext"/>
        <w:spacing w:before="0" w:beforeAutospacing="0" w:after="20" w:afterAutospacing="0"/>
        <w:ind w:firstLine="720"/>
        <w:rPr>
          <w:highlight w:val="yellow"/>
        </w:rPr>
      </w:pPr>
    </w:p>
    <w:p w:rsidR="00330900" w:rsidRPr="00523DF5" w:rsidRDefault="00330900" w:rsidP="00330900">
      <w:pPr>
        <w:pStyle w:val="doctext"/>
        <w:spacing w:before="0" w:beforeAutospacing="0" w:after="20" w:afterAutospacing="0"/>
        <w:ind w:firstLine="720"/>
        <w:rPr>
          <w:highlight w:val="yellow"/>
        </w:rPr>
      </w:pPr>
    </w:p>
    <w:p w:rsidR="00330900" w:rsidRPr="00523DF5" w:rsidRDefault="00330900" w:rsidP="00330900">
      <w:pPr>
        <w:pStyle w:val="doctext"/>
        <w:spacing w:before="0" w:beforeAutospacing="0" w:after="20" w:afterAutospacing="0"/>
        <w:ind w:firstLine="720"/>
        <w:rPr>
          <w:highlight w:val="yellow"/>
        </w:rPr>
      </w:pPr>
    </w:p>
    <w:p w:rsidR="00330900" w:rsidRPr="00523DF5" w:rsidRDefault="00330900" w:rsidP="00330900">
      <w:pPr>
        <w:pStyle w:val="doctext"/>
        <w:spacing w:before="0" w:beforeAutospacing="0" w:after="20" w:afterAutospacing="0"/>
        <w:ind w:firstLine="720"/>
        <w:rPr>
          <w:highlight w:val="yellow"/>
        </w:rPr>
      </w:pPr>
    </w:p>
    <w:p w:rsidR="00330900" w:rsidRPr="00523DF5" w:rsidRDefault="00330900" w:rsidP="00330900">
      <w:pPr>
        <w:pStyle w:val="doctext"/>
        <w:spacing w:before="0" w:beforeAutospacing="0" w:after="20" w:afterAutospacing="0"/>
        <w:ind w:firstLine="720"/>
        <w:rPr>
          <w:highlight w:val="yellow"/>
        </w:rPr>
      </w:pPr>
    </w:p>
    <w:p w:rsidR="00D13314" w:rsidRPr="00523DF5" w:rsidRDefault="00D13314" w:rsidP="00D13314">
      <w:pPr>
        <w:pStyle w:val="doctext"/>
        <w:spacing w:before="0" w:beforeAutospacing="0" w:after="20" w:afterAutospacing="0"/>
        <w:ind w:left="720" w:firstLine="720"/>
        <w:rPr>
          <w:b/>
          <w:highlight w:val="yellow"/>
        </w:rPr>
      </w:pPr>
      <w:r w:rsidRPr="00523DF5">
        <w:rPr>
          <w:b/>
          <w:highlight w:val="yellow"/>
        </w:rPr>
        <w:t>Lược đồ hoạt động mô tả việc hành khách đăng kí chuyến bay:</w:t>
      </w:r>
    </w:p>
    <w:p w:rsidR="00D13314" w:rsidRPr="00523DF5" w:rsidRDefault="00D13314" w:rsidP="00D13314">
      <w:pPr>
        <w:pStyle w:val="doctext"/>
        <w:spacing w:before="0" w:beforeAutospacing="0" w:after="20" w:afterAutospacing="0"/>
        <w:ind w:left="720" w:firstLine="720"/>
        <w:rPr>
          <w:highlight w:val="yellow"/>
        </w:rPr>
      </w:pPr>
    </w:p>
    <w:p w:rsidR="00D13314" w:rsidRPr="00523DF5" w:rsidRDefault="004D6275" w:rsidP="00D13314">
      <w:pPr>
        <w:pStyle w:val="doctext"/>
        <w:spacing w:before="0" w:beforeAutospacing="0" w:after="20" w:afterAutospacing="0"/>
        <w:ind w:firstLine="720"/>
        <w:rPr>
          <w:highlight w:val="yellow"/>
        </w:rPr>
      </w:pPr>
      <w:r w:rsidRPr="000A3294">
        <w:rPr>
          <w:highlight w:val="yellow"/>
        </w:rPr>
        <w:pict>
          <v:shape id="_x0000_i1026" type="#_x0000_t75" style="width:414pt;height:386.25pt">
            <v:imagedata r:id="rId8" o:title="pics"/>
          </v:shape>
        </w:pict>
      </w:r>
    </w:p>
    <w:p w:rsidR="00D13314" w:rsidRPr="00523DF5" w:rsidRDefault="00D13314" w:rsidP="004D6275">
      <w:pPr>
        <w:spacing w:afterLines="20"/>
        <w:ind w:firstLine="720"/>
        <w:rPr>
          <w:rFonts w:ascii="Times New Roman" w:hAnsi="Times New Roman"/>
          <w:sz w:val="26"/>
          <w:szCs w:val="26"/>
          <w:highlight w:val="yellow"/>
        </w:rPr>
      </w:pPr>
    </w:p>
    <w:p w:rsidR="00001DD1" w:rsidRPr="00523DF5" w:rsidRDefault="00001DD1" w:rsidP="00CB38EA">
      <w:pPr>
        <w:spacing w:after="20"/>
        <w:ind w:firstLine="720"/>
        <w:rPr>
          <w:rFonts w:ascii="Times New Roman" w:hAnsi="Times New Roman"/>
          <w:sz w:val="26"/>
          <w:szCs w:val="26"/>
          <w:highlight w:val="yellow"/>
        </w:rPr>
      </w:pPr>
    </w:p>
    <w:p w:rsidR="00D13314" w:rsidRPr="00523DF5" w:rsidRDefault="00D13314" w:rsidP="00D13314">
      <w:pPr>
        <w:widowControl w:val="0"/>
        <w:autoSpaceDE w:val="0"/>
        <w:autoSpaceDN w:val="0"/>
        <w:adjustRightInd w:val="0"/>
        <w:ind w:firstLine="720"/>
        <w:rPr>
          <w:rFonts w:ascii="Times New Roman" w:hAnsi="Times New Roman"/>
          <w:sz w:val="26"/>
          <w:szCs w:val="26"/>
          <w:highlight w:val="yellow"/>
        </w:rPr>
      </w:pPr>
      <w:r w:rsidRPr="00523DF5">
        <w:rPr>
          <w:rFonts w:ascii="Times New Roman" w:hAnsi="Times New Roman"/>
          <w:sz w:val="26"/>
          <w:szCs w:val="26"/>
          <w:highlight w:val="yellow"/>
        </w:rPr>
        <w:t>Trong hình 6.2, cụm từ “swim lanes” (đường phân luồng) chia công việc giữa những người tham gia. Swim lanes (đường phân luồng)  thì không bắt buộc, và chúng vừa có lợi vừa bất lợi:có lợi bởi vì chúng cung cấp sự giải thích</w:t>
      </w:r>
      <w:r w:rsidR="005359CC" w:rsidRPr="00523DF5">
        <w:rPr>
          <w:rFonts w:ascii="Times New Roman" w:hAnsi="Times New Roman"/>
          <w:sz w:val="26"/>
          <w:szCs w:val="26"/>
          <w:highlight w:val="yellow"/>
        </w:rPr>
        <w:t xml:space="preserve"> rõ ràng  cho những ai làm việc</w:t>
      </w:r>
      <w:r w:rsidRPr="00523DF5">
        <w:rPr>
          <w:rFonts w:ascii="Times New Roman" w:hAnsi="Times New Roman"/>
          <w:sz w:val="26"/>
          <w:szCs w:val="26"/>
          <w:highlight w:val="yellow"/>
        </w:rPr>
        <w:t xml:space="preserve">, </w:t>
      </w:r>
      <w:r w:rsidR="005359CC" w:rsidRPr="00523DF5">
        <w:rPr>
          <w:rFonts w:ascii="Times New Roman" w:hAnsi="Times New Roman"/>
          <w:sz w:val="26"/>
          <w:szCs w:val="26"/>
          <w:highlight w:val="yellow"/>
        </w:rPr>
        <w:t>bất lợi</w:t>
      </w:r>
      <w:r w:rsidRPr="00523DF5">
        <w:rPr>
          <w:rFonts w:ascii="Times New Roman" w:hAnsi="Times New Roman"/>
          <w:sz w:val="26"/>
          <w:szCs w:val="26"/>
          <w:highlight w:val="yellow"/>
        </w:rPr>
        <w:t xml:space="preserve"> </w:t>
      </w:r>
      <w:r w:rsidR="005359CC" w:rsidRPr="00523DF5">
        <w:rPr>
          <w:rFonts w:ascii="Times New Roman" w:hAnsi="Times New Roman"/>
          <w:sz w:val="26"/>
          <w:szCs w:val="26"/>
          <w:highlight w:val="yellow"/>
          <w:lang w:val="vi-VN"/>
        </w:rPr>
        <w:t xml:space="preserve">là </w:t>
      </w:r>
      <w:r w:rsidR="005359CC" w:rsidRPr="00523DF5">
        <w:rPr>
          <w:rFonts w:ascii="Times New Roman" w:hAnsi="Times New Roman"/>
          <w:sz w:val="26"/>
          <w:szCs w:val="26"/>
          <w:highlight w:val="yellow"/>
        </w:rPr>
        <w:t>chúng</w:t>
      </w:r>
      <w:r w:rsidR="005359CC" w:rsidRPr="00523DF5">
        <w:rPr>
          <w:rFonts w:ascii="Times New Roman" w:hAnsi="Times New Roman"/>
          <w:sz w:val="26"/>
          <w:szCs w:val="26"/>
          <w:highlight w:val="yellow"/>
          <w:lang w:val="vi-VN"/>
        </w:rPr>
        <w:t xml:space="preserve"> đã khiến cho người đọc thấy được rằng công việc phài được hoàn thành 1 cách đầy đủ và trọn vẹn trong tương lai</w:t>
      </w:r>
      <w:r w:rsidRPr="00523DF5">
        <w:rPr>
          <w:rFonts w:ascii="Times New Roman" w:hAnsi="Times New Roman"/>
          <w:sz w:val="26"/>
          <w:szCs w:val="26"/>
          <w:highlight w:val="yellow"/>
        </w:rPr>
        <w:t xml:space="preserve">. Sơ đồ như hình 6.2 được sử dụng như những giải thích trên. Chỉ sau </w:t>
      </w:r>
      <w:r w:rsidR="005359CC" w:rsidRPr="00523DF5">
        <w:rPr>
          <w:rFonts w:ascii="Times New Roman" w:hAnsi="Times New Roman"/>
          <w:sz w:val="26"/>
          <w:szCs w:val="26"/>
          <w:highlight w:val="yellow"/>
        </w:rPr>
        <w:t xml:space="preserve">khi </w:t>
      </w:r>
      <w:r w:rsidR="005359CC" w:rsidRPr="00523DF5">
        <w:rPr>
          <w:rFonts w:ascii="Times New Roman" w:hAnsi="Times New Roman"/>
          <w:sz w:val="26"/>
          <w:szCs w:val="26"/>
          <w:highlight w:val="yellow"/>
          <w:lang w:val="vi-VN"/>
        </w:rPr>
        <w:t>những người sáng tạo</w:t>
      </w:r>
      <w:r w:rsidR="005359CC" w:rsidRPr="00523DF5">
        <w:rPr>
          <w:rFonts w:ascii="Times New Roman" w:hAnsi="Times New Roman"/>
          <w:sz w:val="26"/>
          <w:szCs w:val="26"/>
          <w:highlight w:val="yellow"/>
        </w:rPr>
        <w:t xml:space="preserve"> </w:t>
      </w:r>
      <w:r w:rsidRPr="00523DF5">
        <w:rPr>
          <w:rFonts w:ascii="Times New Roman" w:hAnsi="Times New Roman"/>
          <w:sz w:val="26"/>
          <w:szCs w:val="26"/>
          <w:highlight w:val="yellow"/>
        </w:rPr>
        <w:t xml:space="preserve">và những người thiết kế </w:t>
      </w:r>
      <w:r w:rsidR="005359CC" w:rsidRPr="00523DF5">
        <w:rPr>
          <w:rFonts w:ascii="Times New Roman" w:hAnsi="Times New Roman"/>
          <w:sz w:val="26"/>
          <w:szCs w:val="26"/>
          <w:highlight w:val="yellow"/>
        </w:rPr>
        <w:t>hoàn tất</w:t>
      </w:r>
      <w:r w:rsidRPr="00523DF5">
        <w:rPr>
          <w:rFonts w:ascii="Times New Roman" w:hAnsi="Times New Roman"/>
          <w:sz w:val="26"/>
          <w:szCs w:val="26"/>
          <w:highlight w:val="yellow"/>
        </w:rPr>
        <w:t xml:space="preserve"> công việc của họ,</w:t>
      </w:r>
      <w:r w:rsidR="005359CC" w:rsidRPr="00523DF5">
        <w:rPr>
          <w:rFonts w:ascii="Times New Roman" w:hAnsi="Times New Roman"/>
          <w:sz w:val="26"/>
          <w:szCs w:val="26"/>
          <w:highlight w:val="yellow"/>
        </w:rPr>
        <w:t xml:space="preserve"> </w:t>
      </w:r>
      <w:r w:rsidRPr="00523DF5">
        <w:rPr>
          <w:rFonts w:ascii="Times New Roman" w:hAnsi="Times New Roman"/>
          <w:sz w:val="26"/>
          <w:szCs w:val="26"/>
          <w:highlight w:val="yellow"/>
        </w:rPr>
        <w:t xml:space="preserve">swim lanes(đường phân luồng) </w:t>
      </w:r>
      <w:r w:rsidR="005359CC" w:rsidRPr="00523DF5">
        <w:rPr>
          <w:rFonts w:ascii="Times New Roman" w:hAnsi="Times New Roman"/>
          <w:sz w:val="26"/>
          <w:szCs w:val="26"/>
          <w:highlight w:val="yellow"/>
        </w:rPr>
        <w:t xml:space="preserve">mới có thể mang </w:t>
      </w:r>
      <w:del w:id="154" w:author="ricky" w:date="2008-03-21T19:36:00Z">
        <w:r w:rsidR="005359CC" w:rsidRPr="00523DF5">
          <w:rPr>
            <w:rFonts w:ascii="Times New Roman" w:hAnsi="Times New Roman"/>
            <w:sz w:val="26"/>
            <w:szCs w:val="26"/>
            <w:highlight w:val="yellow"/>
          </w:rPr>
          <w:delText>tí</w:delText>
        </w:r>
        <w:r w:rsidRPr="00523DF5">
          <w:rPr>
            <w:rFonts w:ascii="Times New Roman" w:hAnsi="Times New Roman"/>
            <w:sz w:val="26"/>
            <w:szCs w:val="26"/>
            <w:highlight w:val="yellow"/>
          </w:rPr>
          <w:delText>nh</w:delText>
        </w:r>
      </w:del>
      <w:ins w:id="155" w:author="ricky" w:date="2008-03-21T19:36:00Z">
        <w:r w:rsidRPr="00523DF5">
          <w:rPr>
            <w:rFonts w:ascii="Times New Roman" w:hAnsi="Times New Roman"/>
            <w:sz w:val="26"/>
            <w:szCs w:val="26"/>
            <w:highlight w:val="yellow"/>
          </w:rPr>
          <w:t xml:space="preserve"> </w:t>
        </w:r>
        <w:r w:rsidR="0015697A">
          <w:rPr>
            <w:rFonts w:ascii="Times New Roman" w:hAnsi="Times New Roman"/>
            <w:sz w:val="26"/>
            <w:szCs w:val="26"/>
            <w:highlight w:val="yellow"/>
          </w:rPr>
          <w:t>đặc tả</w:t>
        </w:r>
      </w:ins>
      <w:ins w:id="156" w:author="ricky" w:date="2008-03-22T01:20:00Z">
        <w:r w:rsidRPr="00523DF5">
          <w:rPr>
            <w:rFonts w:ascii="Times New Roman" w:hAnsi="Times New Roman"/>
            <w:sz w:val="26"/>
            <w:szCs w:val="26"/>
            <w:highlight w:val="yellow"/>
          </w:rPr>
          <w:t xml:space="preserve"> </w:t>
        </w:r>
      </w:ins>
      <w:r w:rsidRPr="00523DF5">
        <w:rPr>
          <w:rFonts w:ascii="Times New Roman" w:hAnsi="Times New Roman"/>
          <w:sz w:val="26"/>
          <w:szCs w:val="26"/>
          <w:highlight w:val="yellow"/>
        </w:rPr>
        <w:t xml:space="preserve">cụ thể hơn. </w:t>
      </w:r>
    </w:p>
    <w:p w:rsidR="005359CC" w:rsidRPr="00523DF5" w:rsidRDefault="005359CC" w:rsidP="00473267">
      <w:pPr>
        <w:pStyle w:val="doclist"/>
        <w:spacing w:before="0" w:beforeAutospacing="0" w:after="20" w:afterAutospacing="0"/>
        <w:ind w:firstLine="720"/>
        <w:rPr>
          <w:sz w:val="26"/>
          <w:szCs w:val="26"/>
          <w:highlight w:val="yellow"/>
        </w:rPr>
      </w:pPr>
      <w:r w:rsidRPr="00523DF5">
        <w:rPr>
          <w:sz w:val="26"/>
          <w:szCs w:val="26"/>
          <w:highlight w:val="yellow"/>
        </w:rPr>
        <w:t xml:space="preserve">Lược đồ hoạt động  chỉ ra số lượng chắc chắn của quy trình xử lý song song .Ví dụ, không có lý do tại sao họat động </w:t>
      </w:r>
      <w:r w:rsidR="00E20EA1" w:rsidRPr="00523DF5">
        <w:rPr>
          <w:sz w:val="26"/>
          <w:szCs w:val="26"/>
          <w:highlight w:val="yellow"/>
        </w:rPr>
        <w:t>đính kèm mã số</w:t>
      </w:r>
      <w:r w:rsidR="00473267" w:rsidRPr="00523DF5">
        <w:rPr>
          <w:sz w:val="26"/>
          <w:szCs w:val="26"/>
          <w:highlight w:val="yellow"/>
        </w:rPr>
        <w:t xml:space="preserve"> </w:t>
      </w:r>
      <w:r w:rsidR="00E20EA1" w:rsidRPr="00523DF5">
        <w:rPr>
          <w:sz w:val="26"/>
          <w:szCs w:val="26"/>
          <w:highlight w:val="yellow"/>
        </w:rPr>
        <w:t>của</w:t>
      </w:r>
      <w:r w:rsidR="00473267" w:rsidRPr="00523DF5">
        <w:rPr>
          <w:sz w:val="26"/>
          <w:szCs w:val="26"/>
          <w:highlight w:val="yellow"/>
        </w:rPr>
        <w:t xml:space="preserve"> phi công </w:t>
      </w:r>
      <w:r w:rsidR="00E20EA1" w:rsidRPr="00523DF5">
        <w:rPr>
          <w:sz w:val="26"/>
          <w:szCs w:val="26"/>
          <w:highlight w:val="yellow"/>
        </w:rPr>
        <w:t>bay thường xuyên</w:t>
      </w:r>
      <w:r w:rsidR="00473267" w:rsidRPr="00523DF5">
        <w:rPr>
          <w:sz w:val="26"/>
          <w:szCs w:val="26"/>
          <w:highlight w:val="yellow"/>
        </w:rPr>
        <w:t xml:space="preserve"> và sắp xếp chỗ ngồi</w:t>
      </w:r>
      <w:r w:rsidRPr="00523DF5">
        <w:rPr>
          <w:sz w:val="26"/>
          <w:szCs w:val="26"/>
          <w:highlight w:val="yellow"/>
        </w:rPr>
        <w:t xml:space="preserve"> không thể diễn ra đồng thời. Nội dung của kịch bản không diễn đạt được </w:t>
      </w:r>
      <w:r w:rsidR="00473267" w:rsidRPr="00523DF5">
        <w:rPr>
          <w:sz w:val="26"/>
          <w:szCs w:val="26"/>
          <w:highlight w:val="yellow"/>
        </w:rPr>
        <w:t>nguyên nhân này</w:t>
      </w:r>
      <w:r w:rsidRPr="00523DF5">
        <w:rPr>
          <w:sz w:val="26"/>
          <w:szCs w:val="26"/>
          <w:highlight w:val="yellow"/>
        </w:rPr>
        <w:t>.</w:t>
      </w:r>
      <w:r w:rsidR="00473267" w:rsidRPr="00523DF5">
        <w:rPr>
          <w:sz w:val="26"/>
          <w:szCs w:val="26"/>
          <w:highlight w:val="yellow"/>
        </w:rPr>
        <w:t xml:space="preserve"> </w:t>
      </w:r>
      <w:r w:rsidRPr="00523DF5">
        <w:rPr>
          <w:sz w:val="26"/>
          <w:szCs w:val="26"/>
          <w:highlight w:val="yellow"/>
        </w:rPr>
        <w:t>Tuy nhiên, nếu bạn muốn tiến hành đồng thời hai họat động này, bạn có thể sửa đổi kịch bản như sau:</w:t>
      </w:r>
    </w:p>
    <w:p w:rsidR="00473267" w:rsidRPr="00523DF5" w:rsidRDefault="00473267" w:rsidP="00473267">
      <w:pPr>
        <w:pStyle w:val="doclist"/>
        <w:spacing w:before="0" w:beforeAutospacing="0" w:after="20" w:afterAutospacing="0"/>
        <w:ind w:firstLine="720"/>
        <w:rPr>
          <w:sz w:val="26"/>
          <w:szCs w:val="26"/>
          <w:highlight w:val="yellow"/>
        </w:rPr>
      </w:pPr>
    </w:p>
    <w:p w:rsidR="00473267" w:rsidRPr="00523DF5" w:rsidRDefault="00473267" w:rsidP="00473267">
      <w:pPr>
        <w:pStyle w:val="doclist"/>
        <w:spacing w:before="0" w:beforeAutospacing="0" w:after="20" w:afterAutospacing="0"/>
        <w:rPr>
          <w:sz w:val="26"/>
          <w:szCs w:val="26"/>
          <w:highlight w:val="yellow"/>
        </w:rPr>
      </w:pPr>
      <w:r w:rsidRPr="00523DF5">
        <w:rPr>
          <w:sz w:val="26"/>
          <w:szCs w:val="26"/>
          <w:highlight w:val="yellow"/>
        </w:rPr>
        <w:t>Hai họat động này có thể được tiến hành không phân biệt thứ tự trước sau.</w:t>
      </w:r>
    </w:p>
    <w:p w:rsidR="00473267" w:rsidRPr="00523DF5" w:rsidRDefault="006A7F1D" w:rsidP="00473267">
      <w:pPr>
        <w:pStyle w:val="doclist"/>
        <w:numPr>
          <w:ilvl w:val="0"/>
          <w:numId w:val="2"/>
        </w:numPr>
        <w:spacing w:before="0" w:beforeAutospacing="0" w:after="20" w:afterAutospacing="0"/>
        <w:rPr>
          <w:sz w:val="26"/>
          <w:szCs w:val="26"/>
          <w:highlight w:val="yellow"/>
        </w:rPr>
      </w:pPr>
      <w:r w:rsidRPr="00523DF5">
        <w:rPr>
          <w:sz w:val="26"/>
          <w:szCs w:val="26"/>
          <w:highlight w:val="yellow"/>
        </w:rPr>
        <w:t>Đính kèm mã số của phi công bay tham gia chuyến bay thường xuyên để giữ chỗ cho những phi công này trước.</w:t>
      </w:r>
      <w:r w:rsidR="00473267" w:rsidRPr="00523DF5">
        <w:rPr>
          <w:sz w:val="26"/>
          <w:szCs w:val="26"/>
          <w:highlight w:val="yellow"/>
        </w:rPr>
        <w:t>.</w:t>
      </w:r>
    </w:p>
    <w:p w:rsidR="00473267" w:rsidRPr="00523DF5" w:rsidRDefault="00E20EA1" w:rsidP="00473267">
      <w:pPr>
        <w:pStyle w:val="doclist"/>
        <w:numPr>
          <w:ilvl w:val="0"/>
          <w:numId w:val="2"/>
        </w:numPr>
        <w:spacing w:before="0" w:beforeAutospacing="0" w:after="20" w:afterAutospacing="0"/>
        <w:rPr>
          <w:sz w:val="26"/>
          <w:szCs w:val="26"/>
          <w:highlight w:val="yellow"/>
        </w:rPr>
      </w:pPr>
      <w:r w:rsidRPr="00523DF5">
        <w:rPr>
          <w:sz w:val="26"/>
          <w:szCs w:val="26"/>
          <w:highlight w:val="yellow"/>
        </w:rPr>
        <w:t>Sắp xếp chỗ ngồi.</w:t>
      </w:r>
    </w:p>
    <w:p w:rsidR="00E20EA1" w:rsidRPr="00523DF5" w:rsidRDefault="00E20EA1" w:rsidP="00473267">
      <w:pPr>
        <w:pStyle w:val="doclist"/>
        <w:spacing w:before="0" w:beforeAutospacing="0" w:after="20" w:afterAutospacing="0"/>
        <w:ind w:left="1080"/>
        <w:rPr>
          <w:sz w:val="26"/>
          <w:szCs w:val="26"/>
          <w:highlight w:val="yellow"/>
        </w:rPr>
      </w:pPr>
    </w:p>
    <w:p w:rsidR="00B1261F" w:rsidRPr="00523DF5" w:rsidRDefault="00E20EA1" w:rsidP="0032754B">
      <w:pPr>
        <w:pStyle w:val="doctext"/>
        <w:spacing w:before="0" w:beforeAutospacing="0" w:after="20" w:afterAutospacing="0"/>
        <w:ind w:firstLine="720"/>
        <w:rPr>
          <w:rStyle w:val="docemphasis"/>
          <w:rPrChange w:id="157" w:author="Khoa" w:date="2008-03-22T01:26:00Z">
            <w:rPr>
              <w:rStyle w:val="docemphasis"/>
            </w:rPr>
          </w:rPrChange>
        </w:rPr>
      </w:pPr>
      <w:r w:rsidRPr="00523DF5">
        <w:rPr>
          <w:highlight w:val="yellow"/>
        </w:rPr>
        <w:t>Sơ đồ  họat động cũng chỉ ra nhiều hướng để tổ chức 2 hành động trên.Ví dụ, nhìn vào hình 6.2, có một hình thoi ở dưới cùng trong mô hình được gọi là một sự kết hợp. Ký hiệu trên có ý nghĩa là tất cả các tiến trình  phải đạt tới tâm điểm này trước khi tiếp tục. Trong trường hợp  6.2, tất cả các quá trình không thể kết thúc cho đến khi cả</w:t>
      </w:r>
      <w:ins w:id="158" w:author="ricky" w:date="2008-03-21T19:41:00Z">
        <w:r w:rsidRPr="00523DF5">
          <w:rPr>
            <w:highlight w:val="yellow"/>
          </w:rPr>
          <w:t xml:space="preserve"> </w:t>
        </w:r>
        <w:r w:rsidR="0015697A">
          <w:rPr>
            <w:highlight w:val="yellow"/>
          </w:rPr>
          <w:t>các</w:t>
        </w:r>
      </w:ins>
      <w:ins w:id="159" w:author="ricky" w:date="2008-03-22T01:20:00Z">
        <w:r w:rsidRPr="00523DF5">
          <w:rPr>
            <w:highlight w:val="yellow"/>
          </w:rPr>
          <w:t xml:space="preserve"> </w:t>
        </w:r>
      </w:ins>
      <w:r w:rsidRPr="00523DF5">
        <w:rPr>
          <w:highlight w:val="yellow"/>
        </w:rPr>
        <w:t xml:space="preserve">“ </w:t>
      </w:r>
      <w:del w:id="160" w:author="ricky" w:date="2008-03-21T19:41:00Z">
        <w:r w:rsidRPr="00523DF5">
          <w:rPr>
            <w:highlight w:val="yellow"/>
          </w:rPr>
          <w:delText>the</w:delText>
        </w:r>
      </w:del>
      <w:r w:rsidRPr="00523DF5">
        <w:rPr>
          <w:highlight w:val="yellow"/>
        </w:rPr>
        <w:t xml:space="preserve"> bag tag</w:t>
      </w:r>
      <w:del w:id="161" w:author="ricky" w:date="2008-03-21T19:41:00Z">
        <w:r w:rsidRPr="00523DF5">
          <w:rPr>
            <w:highlight w:val="yellow"/>
          </w:rPr>
          <w:delText>s</w:delText>
        </w:r>
      </w:del>
      <w:r w:rsidRPr="00523DF5">
        <w:rPr>
          <w:highlight w:val="yellow"/>
        </w:rPr>
        <w:t>”  và “</w:t>
      </w:r>
      <w:del w:id="162" w:author="ricky" w:date="2008-03-21T19:41:00Z">
        <w:r w:rsidRPr="00523DF5">
          <w:rPr>
            <w:highlight w:val="yellow"/>
          </w:rPr>
          <w:delText>the</w:delText>
        </w:r>
      </w:del>
      <w:r w:rsidRPr="00523DF5">
        <w:rPr>
          <w:highlight w:val="yellow"/>
        </w:rPr>
        <w:t xml:space="preserve"> boarding pass” được in ra. Hình thoi này cũng được dùng để </w:t>
      </w:r>
      <w:r w:rsidR="00B1261F" w:rsidRPr="00523DF5">
        <w:rPr>
          <w:highlight w:val="yellow"/>
        </w:rPr>
        <w:t>chỉ rõ những quyết định</w:t>
      </w:r>
      <w:r w:rsidRPr="00523DF5">
        <w:rPr>
          <w:highlight w:val="yellow"/>
        </w:rPr>
        <w:t xml:space="preserve"> </w:t>
      </w:r>
      <w:r w:rsidR="00B1261F" w:rsidRPr="00523DF5">
        <w:rPr>
          <w:highlight w:val="yellow"/>
        </w:rPr>
        <w:t>thể như chúng đang trong 1</w:t>
      </w:r>
      <w:r w:rsidRPr="00523DF5">
        <w:rPr>
          <w:highlight w:val="yellow"/>
        </w:rPr>
        <w:t xml:space="preserve"> </w:t>
      </w:r>
      <w:r w:rsidR="00B1261F" w:rsidRPr="00523DF5">
        <w:rPr>
          <w:highlight w:val="yellow"/>
        </w:rPr>
        <w:t>tiến độ</w:t>
      </w:r>
      <w:r w:rsidRPr="00523DF5">
        <w:rPr>
          <w:highlight w:val="yellow"/>
        </w:rPr>
        <w:t>.</w:t>
      </w:r>
      <w:r w:rsidR="00B1261F" w:rsidRPr="00523DF5">
        <w:rPr>
          <w:highlight w:val="yellow"/>
        </w:rPr>
        <w:t xml:space="preserve"> Chúng ta có khuynh hướng phớt lờ </w:t>
      </w:r>
      <w:r w:rsidRPr="00523DF5">
        <w:rPr>
          <w:highlight w:val="yellow"/>
        </w:rPr>
        <w:t>chúng</w:t>
      </w:r>
      <w:r w:rsidR="00B1261F" w:rsidRPr="00523DF5">
        <w:rPr>
          <w:highlight w:val="yellow"/>
        </w:rPr>
        <w:t xml:space="preserve"> vào</w:t>
      </w:r>
      <w:r w:rsidRPr="00523DF5">
        <w:rPr>
          <w:highlight w:val="yellow"/>
        </w:rPr>
        <w:t xml:space="preserve"> </w:t>
      </w:r>
      <w:r w:rsidR="00B1261F" w:rsidRPr="00523DF5">
        <w:rPr>
          <w:highlight w:val="yellow"/>
        </w:rPr>
        <w:t xml:space="preserve">lúc </w:t>
      </w:r>
      <w:r w:rsidRPr="00523DF5">
        <w:rPr>
          <w:highlight w:val="yellow"/>
        </w:rPr>
        <w:t>những điều kiện rõ ràng hay có thể được</w:t>
      </w:r>
      <w:r w:rsidR="00B1261F" w:rsidRPr="00523DF5">
        <w:rPr>
          <w:highlight w:val="yellow"/>
        </w:rPr>
        <w:t xml:space="preserve"> mô tả</w:t>
      </w:r>
      <w:r w:rsidRPr="00523DF5">
        <w:rPr>
          <w:highlight w:val="yellow"/>
        </w:rPr>
        <w:t xml:space="preserve"> bằng việc </w:t>
      </w:r>
      <w:r w:rsidR="00B1261F" w:rsidRPr="00523DF5">
        <w:rPr>
          <w:highlight w:val="yellow"/>
        </w:rPr>
        <w:t>đính kèm</w:t>
      </w:r>
      <w:r w:rsidRPr="00523DF5">
        <w:rPr>
          <w:highlight w:val="yellow"/>
        </w:rPr>
        <w:t xml:space="preserve"> những</w:t>
      </w:r>
      <w:r w:rsidR="00B1261F" w:rsidRPr="00523DF5">
        <w:rPr>
          <w:highlight w:val="yellow"/>
        </w:rPr>
        <w:t xml:space="preserve"> những điều kiện bảo vệ</w:t>
      </w:r>
      <w:r w:rsidRPr="00523DF5">
        <w:rPr>
          <w:highlight w:val="yellow"/>
        </w:rPr>
        <w:t>.</w:t>
      </w:r>
      <w:r w:rsidR="00B1261F" w:rsidRPr="00523DF5">
        <w:rPr>
          <w:highlight w:val="yellow"/>
        </w:rPr>
        <w:t xml:space="preserve"> </w:t>
      </w:r>
      <w:r w:rsidR="00B1261F" w:rsidRPr="00523DF5">
        <w:rPr>
          <w:rStyle w:val="docemphasis"/>
          <w:rPrChange w:id="163" w:author="Khoa" w:date="2008-03-22T01:26:00Z">
            <w:rPr>
              <w:rStyle w:val="docemphasis"/>
            </w:rPr>
          </w:rPrChange>
        </w:rPr>
        <w:t xml:space="preserve">Khi dùng lược đồ họat động </w:t>
      </w:r>
      <w:r w:rsidRPr="00523DF5">
        <w:rPr>
          <w:rStyle w:val="docemphasis"/>
          <w:rPrChange w:id="164" w:author="Khoa" w:date="2008-03-22T01:26:00Z">
            <w:rPr>
              <w:rStyle w:val="docemphasis"/>
            </w:rPr>
          </w:rPrChange>
        </w:rPr>
        <w:t>cho những yêu cầu,</w:t>
      </w:r>
      <w:r w:rsidR="00B1261F" w:rsidRPr="00523DF5">
        <w:rPr>
          <w:rStyle w:val="docemphasis"/>
          <w:rPrChange w:id="165" w:author="Khoa" w:date="2008-03-22T01:26:00Z">
            <w:rPr>
              <w:rStyle w:val="docemphasis"/>
            </w:rPr>
          </w:rPrChange>
        </w:rPr>
        <w:t xml:space="preserve"> </w:t>
      </w:r>
      <w:r w:rsidRPr="00523DF5">
        <w:rPr>
          <w:rStyle w:val="docemphasis"/>
          <w:rPrChange w:id="166" w:author="Khoa" w:date="2008-03-22T01:26:00Z">
            <w:rPr>
              <w:rStyle w:val="docemphasis"/>
            </w:rPr>
          </w:rPrChange>
        </w:rPr>
        <w:t>tính đơn giản,</w:t>
      </w:r>
      <w:r w:rsidR="00B1261F" w:rsidRPr="00523DF5">
        <w:rPr>
          <w:rStyle w:val="docemphasis"/>
          <w:rPrChange w:id="167" w:author="Khoa" w:date="2008-03-22T01:26:00Z">
            <w:rPr>
              <w:rStyle w:val="docemphasis"/>
            </w:rPr>
          </w:rPrChange>
        </w:rPr>
        <w:t xml:space="preserve"> </w:t>
      </w:r>
      <w:r w:rsidRPr="00523DF5">
        <w:rPr>
          <w:rStyle w:val="docemphasis"/>
          <w:rPrChange w:id="168" w:author="Khoa" w:date="2008-03-22T01:26:00Z">
            <w:rPr>
              <w:rStyle w:val="docemphasis"/>
            </w:rPr>
          </w:rPrChange>
        </w:rPr>
        <w:t>dễ hiểu thì hữu ích hơn tính chính xác cao.</w:t>
      </w:r>
    </w:p>
    <w:p w:rsidR="0032754B" w:rsidRPr="00523DF5" w:rsidRDefault="0032754B" w:rsidP="0032754B">
      <w:pPr>
        <w:pStyle w:val="doctext"/>
        <w:spacing w:before="0" w:beforeAutospacing="0" w:after="20" w:afterAutospacing="0"/>
        <w:ind w:firstLine="720"/>
        <w:rPr>
          <w:rStyle w:val="docemphasis"/>
          <w:rPrChange w:id="169" w:author="Khoa" w:date="2008-03-22T01:26:00Z">
            <w:rPr>
              <w:rStyle w:val="docemphasis"/>
            </w:rPr>
          </w:rPrChange>
        </w:rPr>
      </w:pPr>
    </w:p>
    <w:p w:rsidR="00B1261F" w:rsidRPr="00523DF5" w:rsidRDefault="00B1261F" w:rsidP="0032754B">
      <w:pPr>
        <w:pStyle w:val="doctext"/>
        <w:spacing w:before="0" w:beforeAutospacing="0" w:after="20" w:afterAutospacing="0"/>
        <w:ind w:firstLine="720"/>
        <w:rPr>
          <w:highlight w:val="yellow"/>
        </w:rPr>
      </w:pPr>
      <w:r w:rsidRPr="00523DF5">
        <w:rPr>
          <w:highlight w:val="yellow"/>
        </w:rPr>
        <w:t>Quyển sách mà bạn đang đọc không đòi hỏi tính luận thuyết trên mô hình  UML. Nếu bạn vừa nhìn vào mô hình vừa nhìn vào nội dung của kich bản đồng thời,</w:t>
      </w:r>
      <w:ins w:id="170" w:author="ricky" w:date="2008-03-21T19:43:00Z">
        <w:r w:rsidR="0015697A">
          <w:rPr>
            <w:highlight w:val="yellow"/>
          </w:rPr>
          <w:t>tuy nhiên,</w:t>
        </w:r>
      </w:ins>
      <w:r w:rsidRPr="00523DF5">
        <w:rPr>
          <w:highlight w:val="yellow"/>
        </w:rPr>
        <w:t xml:space="preserve"> bạn nên  có quan niệm: hoặc là dùng mô hình hoặc là dùng văn bản để trình bày kịch bản. Để có thêm thông tin về UML, chúng tôi sẽ gợi ý cho bạn những quyển sách sau</w:t>
      </w:r>
      <w:r w:rsidR="0032754B" w:rsidRPr="00523DF5">
        <w:rPr>
          <w:highlight w:val="yellow"/>
        </w:rPr>
        <w:t>, bạn cũng có thề tìm kiếm thông tin bổ ích trên mạng.</w:t>
      </w:r>
    </w:p>
    <w:p w:rsidR="0032754B" w:rsidRPr="00523DF5" w:rsidRDefault="0032754B" w:rsidP="0032754B">
      <w:pPr>
        <w:pStyle w:val="doctext"/>
        <w:spacing w:before="0" w:beforeAutospacing="0" w:after="20" w:afterAutospacing="0"/>
        <w:ind w:firstLine="720"/>
        <w:rPr>
          <w:highlight w:val="yellow"/>
        </w:rPr>
      </w:pPr>
    </w:p>
    <w:p w:rsidR="0032754B" w:rsidRPr="00523DF5" w:rsidRDefault="0032754B" w:rsidP="0032754B">
      <w:pPr>
        <w:pStyle w:val="doctext"/>
        <w:ind w:firstLine="720"/>
        <w:rPr>
          <w:i/>
          <w:highlight w:val="yellow"/>
        </w:rPr>
      </w:pPr>
      <w:r w:rsidRPr="00523DF5">
        <w:rPr>
          <w:i/>
          <w:highlight w:val="yellow"/>
        </w:rPr>
        <w:t xml:space="preserve">Ambler, Scott. The </w:t>
      </w:r>
      <w:r w:rsidRPr="00523DF5">
        <w:rPr>
          <w:rStyle w:val="docemphasis"/>
          <w:i/>
          <w:rPrChange w:id="171" w:author="Khoa" w:date="2008-03-22T01:26:00Z">
            <w:rPr>
              <w:rStyle w:val="docemphasis"/>
              <w:i/>
            </w:rPr>
          </w:rPrChange>
        </w:rPr>
        <w:t>Elements of UML 2.0 Style. Cambridge</w:t>
      </w:r>
      <w:r w:rsidRPr="00523DF5">
        <w:rPr>
          <w:i/>
          <w:highlight w:val="yellow"/>
        </w:rPr>
        <w:t xml:space="preserve"> University Press, 2005.</w:t>
      </w:r>
    </w:p>
    <w:p w:rsidR="0032754B" w:rsidRPr="00523DF5" w:rsidRDefault="0032754B" w:rsidP="0032754B">
      <w:pPr>
        <w:pStyle w:val="doctext"/>
        <w:ind w:firstLine="720"/>
        <w:rPr>
          <w:i/>
          <w:highlight w:val="yellow"/>
        </w:rPr>
      </w:pPr>
      <w:r w:rsidRPr="00523DF5">
        <w:rPr>
          <w:i/>
          <w:highlight w:val="yellow"/>
        </w:rPr>
        <w:t xml:space="preserve">Fowler, Martin. </w:t>
      </w:r>
      <w:r w:rsidRPr="00523DF5">
        <w:rPr>
          <w:rStyle w:val="docemphasis"/>
          <w:i/>
          <w:rPrChange w:id="172" w:author="Khoa" w:date="2008-03-22T01:26:00Z">
            <w:rPr>
              <w:rStyle w:val="docemphasis"/>
              <w:i/>
            </w:rPr>
          </w:rPrChange>
        </w:rPr>
        <w:t>UML Distilled: A Brief Guide to the Standard Object Modeling Language</w:t>
      </w:r>
      <w:r w:rsidRPr="00523DF5">
        <w:rPr>
          <w:i/>
          <w:highlight w:val="yellow"/>
        </w:rPr>
        <w:t xml:space="preserve"> (third edition). Addison-Wesley, 2003.</w:t>
      </w:r>
    </w:p>
    <w:p w:rsidR="0032754B" w:rsidRPr="00A72F68" w:rsidRDefault="0032754B" w:rsidP="0032754B">
      <w:pPr>
        <w:pStyle w:val="doctext"/>
        <w:spacing w:before="0" w:beforeAutospacing="0" w:after="20" w:afterAutospacing="0"/>
        <w:ind w:firstLine="720"/>
        <w:rPr>
          <w:i/>
        </w:rPr>
      </w:pPr>
      <w:r w:rsidRPr="00523DF5">
        <w:rPr>
          <w:i/>
          <w:highlight w:val="yellow"/>
        </w:rPr>
        <w:t xml:space="preserve">Pilone, Dan, and Neil Pitman. </w:t>
      </w:r>
      <w:r w:rsidRPr="00523DF5">
        <w:rPr>
          <w:rStyle w:val="docemphasis"/>
          <w:i/>
          <w:rPrChange w:id="173" w:author="Khoa" w:date="2008-03-22T01:26:00Z">
            <w:rPr>
              <w:rStyle w:val="docemphasis"/>
              <w:i/>
            </w:rPr>
          </w:rPrChange>
        </w:rPr>
        <w:t>UML 2.0 in a Nutshell.</w:t>
      </w:r>
      <w:r w:rsidRPr="00523DF5">
        <w:rPr>
          <w:i/>
          <w:highlight w:val="yellow"/>
        </w:rPr>
        <w:t xml:space="preserve"> O'Reilly, 2005</w:t>
      </w:r>
    </w:p>
    <w:p w:rsidR="0032754B" w:rsidRPr="00A72F68" w:rsidRDefault="0032754B" w:rsidP="00B1261F">
      <w:pPr>
        <w:pStyle w:val="doctext"/>
        <w:ind w:firstLine="720"/>
        <w:rPr>
          <w:i/>
        </w:rPr>
      </w:pPr>
    </w:p>
    <w:p w:rsidR="00DD5F3B" w:rsidRPr="00523DF5" w:rsidRDefault="00DD5F3B" w:rsidP="004D6275">
      <w:pPr>
        <w:spacing w:afterLines="20"/>
        <w:ind w:firstLine="720"/>
        <w:rPr>
          <w:rFonts w:ascii="Times New Roman" w:hAnsi="Times New Roman"/>
          <w:b/>
          <w:color w:val="00B0F0"/>
          <w:sz w:val="30"/>
          <w:szCs w:val="30"/>
          <w:highlight w:val="green"/>
        </w:rPr>
      </w:pPr>
      <w:r w:rsidRPr="00523DF5">
        <w:rPr>
          <w:rFonts w:ascii="Times New Roman" w:hAnsi="Times New Roman"/>
          <w:b/>
          <w:color w:val="00B0F0"/>
          <w:sz w:val="30"/>
          <w:szCs w:val="30"/>
          <w:highlight w:val="green"/>
        </w:rPr>
        <w:t>Alternative Cases: Một số trường hợp thay thế</w:t>
      </w:r>
    </w:p>
    <w:p w:rsidR="00DD5F3B" w:rsidRPr="00523DF5" w:rsidRDefault="00DD5F3B" w:rsidP="00DD5F3B">
      <w:pPr>
        <w:pStyle w:val="doctext"/>
        <w:spacing w:before="0" w:beforeAutospacing="0" w:after="20" w:afterAutospacing="0"/>
        <w:ind w:firstLine="720"/>
        <w:rPr>
          <w:highlight w:val="green"/>
        </w:rPr>
      </w:pPr>
      <w:r w:rsidRPr="00523DF5">
        <w:rPr>
          <w:highlight w:val="green"/>
        </w:rPr>
        <w:t xml:space="preserve">Những trường hợp thay thế nảy sinh khi bạn muốn cho người dùng được chọn lựa những hoạt động hợp lý. Sự chọn lựa này là có chủ tâm, khi họ muốn yêu cầu và xác định rõ trong kinh doanh.Chúng thường được sử dụng để </w:t>
      </w:r>
      <w:r w:rsidR="00BD5C90" w:rsidRPr="00523DF5">
        <w:rPr>
          <w:highlight w:val="green"/>
        </w:rPr>
        <w:t>làm cho</w:t>
      </w:r>
      <w:r w:rsidRPr="00523DF5">
        <w:rPr>
          <w:highlight w:val="green"/>
        </w:rPr>
        <w:t xml:space="preserve"> công việc về “business use case”</w:t>
      </w:r>
      <w:r w:rsidR="00BD5C90" w:rsidRPr="00523DF5">
        <w:rPr>
          <w:highlight w:val="green"/>
        </w:rPr>
        <w:t xml:space="preserve"> trở nên hấp dẫn</w:t>
      </w:r>
      <w:r w:rsidRPr="00523DF5">
        <w:rPr>
          <w:highlight w:val="green"/>
        </w:rPr>
        <w:t xml:space="preserve"> và thuận lợi hơn đối với ai tham gia.</w:t>
      </w:r>
      <w:r w:rsidR="00BD5C90" w:rsidRPr="00523DF5">
        <w:rPr>
          <w:highlight w:val="green"/>
        </w:rPr>
        <w:t xml:space="preserve"> </w:t>
      </w:r>
      <w:r w:rsidRPr="00523DF5">
        <w:rPr>
          <w:highlight w:val="green"/>
        </w:rPr>
        <w:t xml:space="preserve">Khi bạn muốn mua sách hay </w:t>
      </w:r>
      <w:r w:rsidR="00BD5C90" w:rsidRPr="00523DF5">
        <w:rPr>
          <w:highlight w:val="green"/>
        </w:rPr>
        <w:t>mua nhạc trực tuyến</w:t>
      </w:r>
      <w:r w:rsidRPr="00523DF5">
        <w:rPr>
          <w:highlight w:val="green"/>
        </w:rPr>
        <w:t>,</w:t>
      </w:r>
      <w:r w:rsidR="00BD5C90" w:rsidRPr="00523DF5">
        <w:rPr>
          <w:highlight w:val="green"/>
        </w:rPr>
        <w:t xml:space="preserve"> </w:t>
      </w:r>
      <w:r w:rsidRPr="00523DF5">
        <w:rPr>
          <w:highlight w:val="green"/>
        </w:rPr>
        <w:t xml:space="preserve"> bạn  có thể quyết định liệu có phải  đặt hàng hóa mà bạn đã chọn trong một xe đẩy mua hàng  rồi đợi  thanh t</w:t>
      </w:r>
      <w:r w:rsidR="00BD5C90" w:rsidRPr="00523DF5">
        <w:rPr>
          <w:highlight w:val="green"/>
        </w:rPr>
        <w:t>oán</w:t>
      </w:r>
      <w:r w:rsidRPr="00523DF5">
        <w:rPr>
          <w:highlight w:val="green"/>
        </w:rPr>
        <w:t xml:space="preserve"> tiền hay chúng đựơc gửi trực tiếp tới bạn mỗi khi bạn nhấp" buy." Những sự lựa chọn này là những trường hợp thay thế</w:t>
      </w:r>
      <w:r w:rsidR="00BD5C90" w:rsidRPr="00523DF5">
        <w:rPr>
          <w:highlight w:val="green"/>
        </w:rPr>
        <w:t>.</w:t>
      </w:r>
    </w:p>
    <w:p w:rsidR="00BD5C90" w:rsidRPr="00523DF5" w:rsidRDefault="00BD5C90" w:rsidP="004D6275">
      <w:pPr>
        <w:pStyle w:val="doctext"/>
        <w:spacing w:before="0" w:beforeAutospacing="0" w:afterLines="20" w:afterAutospacing="0"/>
        <w:ind w:firstLine="720"/>
        <w:rPr>
          <w:highlight w:val="green"/>
        </w:rPr>
      </w:pPr>
    </w:p>
    <w:p w:rsidR="00BD5C90" w:rsidRPr="00523DF5" w:rsidRDefault="00BD5C90" w:rsidP="005A2C42">
      <w:pPr>
        <w:spacing w:afterLines="20"/>
        <w:ind w:firstLine="720"/>
        <w:rPr>
          <w:rFonts w:ascii="Times New Roman" w:hAnsi="Times New Roman"/>
          <w:b/>
          <w:i/>
          <w:sz w:val="28"/>
          <w:szCs w:val="28"/>
          <w:highlight w:val="green"/>
        </w:rPr>
      </w:pPr>
      <w:r w:rsidRPr="00523DF5">
        <w:rPr>
          <w:rFonts w:ascii="Times New Roman" w:hAnsi="Times New Roman"/>
          <w:b/>
          <w:i/>
          <w:sz w:val="28"/>
          <w:szCs w:val="28"/>
          <w:highlight w:val="green"/>
        </w:rPr>
        <w:t>Những trường hợp thay thế xuất hiện khi chúng có sự định trước trong toàn bộ hành động của người đó.</w:t>
      </w:r>
    </w:p>
    <w:p w:rsidR="00BD5C90" w:rsidRPr="00523DF5" w:rsidRDefault="00BD5C90" w:rsidP="005A2C42">
      <w:pPr>
        <w:spacing w:afterLines="20"/>
        <w:ind w:firstLine="720"/>
        <w:rPr>
          <w:rFonts w:ascii="Times New Roman" w:hAnsi="Times New Roman"/>
          <w:b/>
          <w:i/>
          <w:sz w:val="28"/>
          <w:szCs w:val="28"/>
          <w:highlight w:val="green"/>
        </w:rPr>
      </w:pPr>
    </w:p>
    <w:p w:rsidR="00BD5C90" w:rsidRPr="00523DF5" w:rsidRDefault="00BD5C90" w:rsidP="005A2C42">
      <w:pPr>
        <w:widowControl w:val="0"/>
        <w:autoSpaceDE w:val="0"/>
        <w:autoSpaceDN w:val="0"/>
        <w:adjustRightInd w:val="0"/>
        <w:spacing w:afterLines="20"/>
        <w:ind w:firstLine="720"/>
        <w:rPr>
          <w:rFonts w:ascii="Times New Roman" w:hAnsi="Times New Roman"/>
          <w:sz w:val="26"/>
          <w:szCs w:val="26"/>
          <w:highlight w:val="green"/>
        </w:rPr>
      </w:pPr>
      <w:r w:rsidRPr="00523DF5">
        <w:rPr>
          <w:rFonts w:ascii="Times New Roman" w:hAnsi="Times New Roman"/>
          <w:sz w:val="26"/>
          <w:szCs w:val="26"/>
          <w:highlight w:val="green"/>
        </w:rPr>
        <w:t>Công việc tác động trở lại 1 cách khác nhau phụ thuộc vào những giải pháp được chọn. Xem xét bước 4 trong số ví dụ của chúng ta :</w:t>
      </w:r>
    </w:p>
    <w:p w:rsidR="00BD5C90" w:rsidRPr="00523DF5" w:rsidRDefault="00BD5C90" w:rsidP="006A7F1D">
      <w:pPr>
        <w:pStyle w:val="doclist"/>
        <w:spacing w:before="0" w:beforeAutospacing="0" w:after="20" w:afterAutospacing="0"/>
        <w:ind w:left="90" w:firstLine="630"/>
        <w:rPr>
          <w:sz w:val="26"/>
          <w:szCs w:val="26"/>
          <w:highlight w:val="green"/>
        </w:rPr>
      </w:pPr>
      <w:r w:rsidRPr="00523DF5">
        <w:rPr>
          <w:sz w:val="26"/>
          <w:szCs w:val="26"/>
          <w:highlight w:val="green"/>
        </w:rPr>
        <w:t xml:space="preserve">4. </w:t>
      </w:r>
      <w:r w:rsidR="006A7F1D" w:rsidRPr="00523DF5">
        <w:rPr>
          <w:sz w:val="26"/>
          <w:szCs w:val="26"/>
          <w:highlight w:val="green"/>
        </w:rPr>
        <w:t>Đính</w:t>
      </w:r>
      <w:r w:rsidRPr="00523DF5">
        <w:rPr>
          <w:sz w:val="26"/>
          <w:szCs w:val="26"/>
          <w:highlight w:val="green"/>
        </w:rPr>
        <w:t xml:space="preserve"> kèm mã số của phi công</w:t>
      </w:r>
      <w:r w:rsidR="006A7F1D" w:rsidRPr="00523DF5">
        <w:rPr>
          <w:sz w:val="26"/>
          <w:szCs w:val="26"/>
          <w:highlight w:val="green"/>
        </w:rPr>
        <w:t xml:space="preserve"> bay tham gia chuyến bay thường xuyên để giữ chỗ cho những phi công này trước</w:t>
      </w:r>
      <w:r w:rsidRPr="00523DF5">
        <w:rPr>
          <w:sz w:val="26"/>
          <w:szCs w:val="26"/>
          <w:highlight w:val="green"/>
        </w:rPr>
        <w:t>.</w:t>
      </w:r>
    </w:p>
    <w:p w:rsidR="00BD5C90" w:rsidRPr="00523DF5" w:rsidRDefault="00BD5C90" w:rsidP="00BD5C90">
      <w:pPr>
        <w:widowControl w:val="0"/>
        <w:autoSpaceDE w:val="0"/>
        <w:autoSpaceDN w:val="0"/>
        <w:adjustRightInd w:val="0"/>
        <w:spacing w:after="20"/>
        <w:ind w:left="720" w:firstLine="720"/>
        <w:rPr>
          <w:rFonts w:ascii="Times New Roman" w:hAnsi="Times New Roman"/>
          <w:sz w:val="26"/>
          <w:szCs w:val="26"/>
          <w:highlight w:val="green"/>
        </w:rPr>
      </w:pPr>
      <w:r w:rsidRPr="00523DF5">
        <w:rPr>
          <w:rFonts w:ascii="Times New Roman" w:hAnsi="Times New Roman"/>
          <w:sz w:val="26"/>
          <w:szCs w:val="26"/>
          <w:highlight w:val="green"/>
        </w:rPr>
        <w:t>A4. 1 Ưu tiên cho việc đính kèm mã số của phi công</w:t>
      </w:r>
    </w:p>
    <w:p w:rsidR="00BD5C90" w:rsidRPr="00523DF5" w:rsidRDefault="00BD5C90" w:rsidP="00BD5C90">
      <w:pPr>
        <w:widowControl w:val="0"/>
        <w:autoSpaceDE w:val="0"/>
        <w:autoSpaceDN w:val="0"/>
        <w:adjustRightInd w:val="0"/>
        <w:spacing w:after="20"/>
        <w:ind w:left="720" w:firstLine="720"/>
        <w:rPr>
          <w:rFonts w:ascii="Times New Roman" w:hAnsi="Times New Roman"/>
          <w:sz w:val="26"/>
          <w:szCs w:val="26"/>
          <w:highlight w:val="green"/>
        </w:rPr>
      </w:pPr>
    </w:p>
    <w:p w:rsidR="00BD5C90" w:rsidRPr="00523DF5" w:rsidRDefault="00BD5C90" w:rsidP="00BD5C90">
      <w:pPr>
        <w:widowControl w:val="0"/>
        <w:autoSpaceDE w:val="0"/>
        <w:autoSpaceDN w:val="0"/>
        <w:adjustRightInd w:val="0"/>
        <w:spacing w:after="20"/>
        <w:ind w:firstLine="720"/>
        <w:rPr>
          <w:rFonts w:ascii="Times New Roman" w:hAnsi="Times New Roman"/>
          <w:sz w:val="26"/>
          <w:szCs w:val="26"/>
          <w:highlight w:val="green"/>
        </w:rPr>
      </w:pPr>
      <w:r w:rsidRPr="00523DF5">
        <w:rPr>
          <w:rFonts w:ascii="Times New Roman" w:hAnsi="Times New Roman"/>
          <w:sz w:val="26"/>
          <w:szCs w:val="26"/>
          <w:highlight w:val="green"/>
        </w:rPr>
        <w:t>Bạn có thể tìm ra được những trường hợp thay thế khác bằng cách khảo sát từng bướ</w:t>
      </w:r>
      <w:r w:rsidR="006A7F1D" w:rsidRPr="00523DF5">
        <w:rPr>
          <w:rFonts w:ascii="Times New Roman" w:hAnsi="Times New Roman"/>
          <w:sz w:val="26"/>
          <w:szCs w:val="26"/>
          <w:highlight w:val="green"/>
        </w:rPr>
        <w:t>c trong trường hợp đơn giản</w:t>
      </w:r>
      <w:r w:rsidRPr="00523DF5">
        <w:rPr>
          <w:rFonts w:ascii="Times New Roman" w:hAnsi="Times New Roman"/>
          <w:sz w:val="26"/>
          <w:szCs w:val="26"/>
          <w:highlight w:val="green"/>
        </w:rPr>
        <w:t xml:space="preserve">. </w:t>
      </w:r>
      <w:r w:rsidR="006A7F1D" w:rsidRPr="00523DF5">
        <w:rPr>
          <w:rFonts w:ascii="Times New Roman" w:hAnsi="Times New Roman"/>
          <w:sz w:val="26"/>
          <w:szCs w:val="26"/>
          <w:highlight w:val="green"/>
        </w:rPr>
        <w:t xml:space="preserve">Nhìn vào ví dụ, các bước này </w:t>
      </w:r>
      <w:r w:rsidRPr="00523DF5">
        <w:rPr>
          <w:rFonts w:ascii="Times New Roman" w:hAnsi="Times New Roman"/>
          <w:sz w:val="26"/>
          <w:szCs w:val="26"/>
          <w:highlight w:val="green"/>
        </w:rPr>
        <w:t xml:space="preserve">có thể tiến hành một cách </w:t>
      </w:r>
      <w:r w:rsidR="006A7F1D" w:rsidRPr="00523DF5">
        <w:rPr>
          <w:rFonts w:ascii="Times New Roman" w:hAnsi="Times New Roman"/>
          <w:sz w:val="26"/>
          <w:szCs w:val="26"/>
          <w:highlight w:val="green"/>
        </w:rPr>
        <w:t>khác nhau</w:t>
      </w:r>
      <w:r w:rsidRPr="00523DF5">
        <w:rPr>
          <w:rFonts w:ascii="Times New Roman" w:hAnsi="Times New Roman"/>
          <w:sz w:val="26"/>
          <w:szCs w:val="26"/>
          <w:highlight w:val="green"/>
        </w:rPr>
        <w:t xml:space="preserve"> hoặc </w:t>
      </w:r>
      <w:r w:rsidR="006A7F1D" w:rsidRPr="00523DF5">
        <w:rPr>
          <w:rFonts w:ascii="Times New Roman" w:hAnsi="Times New Roman"/>
          <w:sz w:val="26"/>
          <w:szCs w:val="26"/>
          <w:highlight w:val="green"/>
        </w:rPr>
        <w:t>ngời thực hiện</w:t>
      </w:r>
      <w:r w:rsidRPr="00523DF5">
        <w:rPr>
          <w:rFonts w:ascii="Times New Roman" w:hAnsi="Times New Roman"/>
          <w:sz w:val="26"/>
          <w:szCs w:val="26"/>
          <w:highlight w:val="green"/>
        </w:rPr>
        <w:t xml:space="preserve"> có thể </w:t>
      </w:r>
      <w:r w:rsidR="006A7F1D" w:rsidRPr="00523DF5">
        <w:rPr>
          <w:rFonts w:ascii="Times New Roman" w:hAnsi="Times New Roman"/>
          <w:sz w:val="26"/>
          <w:szCs w:val="26"/>
          <w:highlight w:val="green"/>
        </w:rPr>
        <w:t>đưa ra sự lựa chọn khác</w:t>
      </w:r>
      <w:r w:rsidRPr="00523DF5">
        <w:rPr>
          <w:rFonts w:ascii="Times New Roman" w:hAnsi="Times New Roman"/>
          <w:sz w:val="26"/>
          <w:szCs w:val="26"/>
          <w:highlight w:val="green"/>
        </w:rPr>
        <w:t>. Những sự lựa chọn này  đôi khi thú vị từ quan điểm của việc cải thiện công việc hay cung cấp một công tác dịch vụ tốt hơn..</w:t>
      </w:r>
    </w:p>
    <w:p w:rsidR="00BD5C90" w:rsidRPr="00523DF5" w:rsidRDefault="00BD5C90" w:rsidP="00BD5C90">
      <w:pPr>
        <w:widowControl w:val="0"/>
        <w:autoSpaceDE w:val="0"/>
        <w:autoSpaceDN w:val="0"/>
        <w:adjustRightInd w:val="0"/>
        <w:spacing w:after="20"/>
        <w:rPr>
          <w:rFonts w:ascii="Times New Roman" w:hAnsi="Times New Roman"/>
          <w:sz w:val="26"/>
          <w:szCs w:val="26"/>
          <w:highlight w:val="green"/>
        </w:rPr>
      </w:pPr>
    </w:p>
    <w:p w:rsidR="00BD5C90" w:rsidRPr="00523DF5" w:rsidRDefault="00BD5C90" w:rsidP="006A7F1D">
      <w:pPr>
        <w:widowControl w:val="0"/>
        <w:autoSpaceDE w:val="0"/>
        <w:autoSpaceDN w:val="0"/>
        <w:adjustRightInd w:val="0"/>
        <w:spacing w:after="20"/>
        <w:ind w:firstLine="720"/>
        <w:rPr>
          <w:rFonts w:ascii="Times New Roman" w:hAnsi="Times New Roman"/>
          <w:sz w:val="26"/>
          <w:szCs w:val="26"/>
          <w:highlight w:val="green"/>
        </w:rPr>
      </w:pPr>
      <w:r w:rsidRPr="00523DF5">
        <w:rPr>
          <w:rFonts w:ascii="Times New Roman" w:hAnsi="Times New Roman"/>
          <w:sz w:val="26"/>
          <w:szCs w:val="26"/>
          <w:highlight w:val="green"/>
        </w:rPr>
        <w:t xml:space="preserve">4. </w:t>
      </w:r>
      <w:r w:rsidR="006A7F1D" w:rsidRPr="00523DF5">
        <w:rPr>
          <w:rFonts w:ascii="Times New Roman" w:hAnsi="Times New Roman"/>
          <w:sz w:val="26"/>
          <w:szCs w:val="26"/>
          <w:highlight w:val="green"/>
        </w:rPr>
        <w:t>Đính kèm mã số của phi công bay tham gia chuyến bay thường xuyên để giữ chỗ cho những phi công này trước.</w:t>
      </w:r>
    </w:p>
    <w:p w:rsidR="00340D42" w:rsidRPr="00523DF5" w:rsidRDefault="00340D42" w:rsidP="00340D42">
      <w:pPr>
        <w:pStyle w:val="doclist"/>
        <w:ind w:left="720"/>
        <w:rPr>
          <w:sz w:val="26"/>
          <w:szCs w:val="26"/>
          <w:highlight w:val="green"/>
        </w:rPr>
      </w:pPr>
      <w:r w:rsidRPr="00523DF5">
        <w:rPr>
          <w:sz w:val="26"/>
          <w:szCs w:val="26"/>
          <w:highlight w:val="green"/>
        </w:rPr>
        <w:t>A4.1 Allow the FF number to be changed to that of a partner airline.</w:t>
      </w:r>
    </w:p>
    <w:p w:rsidR="00340D42" w:rsidRPr="00523DF5" w:rsidRDefault="00340D42" w:rsidP="00340D42">
      <w:pPr>
        <w:pStyle w:val="doclist"/>
        <w:ind w:left="720"/>
        <w:rPr>
          <w:highlight w:val="green"/>
        </w:rPr>
      </w:pPr>
      <w:r w:rsidRPr="00523DF5">
        <w:rPr>
          <w:sz w:val="26"/>
          <w:szCs w:val="26"/>
          <w:highlight w:val="green"/>
        </w:rPr>
        <w:t>A4.2 Allow the FF number to be changed to that of a family member, or the mileage of the flight to be donated to a charity of the passenger's choice.</w:t>
      </w:r>
    </w:p>
    <w:p w:rsidR="00BD5C90" w:rsidRPr="00523DF5" w:rsidRDefault="00BD5C90" w:rsidP="00BD5C90">
      <w:pPr>
        <w:widowControl w:val="0"/>
        <w:autoSpaceDE w:val="0"/>
        <w:autoSpaceDN w:val="0"/>
        <w:adjustRightInd w:val="0"/>
        <w:spacing w:after="20"/>
        <w:ind w:firstLine="720"/>
        <w:rPr>
          <w:rFonts w:ascii="Times New Roman" w:hAnsi="Times New Roman"/>
          <w:sz w:val="26"/>
          <w:szCs w:val="26"/>
          <w:highlight w:val="green"/>
        </w:rPr>
      </w:pPr>
    </w:p>
    <w:p w:rsidR="00340D42" w:rsidRPr="00523DF5" w:rsidRDefault="00340D42" w:rsidP="004D6275">
      <w:pPr>
        <w:spacing w:afterLines="20"/>
        <w:ind w:firstLine="720"/>
        <w:rPr>
          <w:rFonts w:ascii="Times New Roman" w:hAnsi="Times New Roman"/>
          <w:b/>
          <w:color w:val="00B0F0"/>
          <w:sz w:val="30"/>
          <w:szCs w:val="30"/>
          <w:highlight w:val="green"/>
        </w:rPr>
      </w:pPr>
      <w:r w:rsidRPr="00523DF5">
        <w:rPr>
          <w:rFonts w:ascii="Times New Roman" w:hAnsi="Times New Roman"/>
          <w:b/>
          <w:color w:val="00B0F0"/>
          <w:sz w:val="30"/>
          <w:szCs w:val="30"/>
          <w:highlight w:val="green"/>
        </w:rPr>
        <w:t>Exception Cases: Một số trường hợp ngoại lệ</w:t>
      </w:r>
    </w:p>
    <w:p w:rsidR="00340D42" w:rsidRPr="00523DF5" w:rsidRDefault="00340D42" w:rsidP="00D52456">
      <w:pPr>
        <w:spacing w:after="20"/>
        <w:ind w:firstLine="720"/>
        <w:rPr>
          <w:rFonts w:ascii="Times New Roman" w:hAnsi="Times New Roman"/>
          <w:sz w:val="26"/>
          <w:szCs w:val="26"/>
          <w:highlight w:val="green"/>
        </w:rPr>
      </w:pPr>
      <w:r w:rsidRPr="00523DF5">
        <w:rPr>
          <w:rFonts w:ascii="Times New Roman" w:hAnsi="Times New Roman"/>
          <w:sz w:val="26"/>
          <w:szCs w:val="26"/>
          <w:highlight w:val="green"/>
        </w:rPr>
        <w:t xml:space="preserve">Ngoại lệ là điểu không ai muốn nhưng có thể chấp nhận nhửng sai lệch do những ngoại lệ này gây nên </w:t>
      </w:r>
      <w:r w:rsidR="00D52456" w:rsidRPr="00523DF5">
        <w:rPr>
          <w:rFonts w:ascii="Times New Roman" w:hAnsi="Times New Roman"/>
          <w:sz w:val="26"/>
          <w:szCs w:val="26"/>
          <w:highlight w:val="green"/>
        </w:rPr>
        <w:t>nếu chúng ta xem chúng như 1 trường hợp bình thường</w:t>
      </w:r>
      <w:r w:rsidRPr="00523DF5">
        <w:rPr>
          <w:rFonts w:ascii="Times New Roman" w:hAnsi="Times New Roman"/>
          <w:sz w:val="26"/>
          <w:szCs w:val="26"/>
          <w:highlight w:val="green"/>
        </w:rPr>
        <w:t xml:space="preserve">. Ngoại lệ là sự không muốn trong ý thức mà ở đó sự quyết định công việc sẽ chính xác hơn, ở đó chúng không bao giờ xảy ra. Tuy nhiên chúng ta biết lý do chúng sẻ xuất hiện cho nên chúng </w:t>
      </w:r>
      <w:r w:rsidR="00D52456" w:rsidRPr="00523DF5">
        <w:rPr>
          <w:rFonts w:ascii="Times New Roman" w:hAnsi="Times New Roman"/>
          <w:sz w:val="26"/>
          <w:szCs w:val="26"/>
          <w:highlight w:val="green"/>
        </w:rPr>
        <w:t>ta sẻ xử lý ngoại lệ này. Ví dụ, người dùng có thể nhập vào dữ liệu không đúng</w:t>
      </w:r>
      <w:r w:rsidRPr="00523DF5">
        <w:rPr>
          <w:rFonts w:ascii="Times New Roman" w:hAnsi="Times New Roman"/>
          <w:sz w:val="26"/>
          <w:szCs w:val="26"/>
          <w:highlight w:val="green"/>
        </w:rPr>
        <w:t xml:space="preserve">, </w:t>
      </w:r>
      <w:r w:rsidR="00D52456" w:rsidRPr="00523DF5">
        <w:rPr>
          <w:rFonts w:ascii="Times New Roman" w:hAnsi="Times New Roman"/>
          <w:sz w:val="26"/>
          <w:szCs w:val="26"/>
          <w:highlight w:val="green"/>
        </w:rPr>
        <w:t>hành khách</w:t>
      </w:r>
      <w:r w:rsidRPr="00523DF5">
        <w:rPr>
          <w:rFonts w:ascii="Times New Roman" w:hAnsi="Times New Roman"/>
          <w:sz w:val="26"/>
          <w:szCs w:val="26"/>
          <w:highlight w:val="green"/>
        </w:rPr>
        <w:t xml:space="preserve"> không thể biết được số đã qui định hoặc khách hàng </w:t>
      </w:r>
      <w:r w:rsidR="00D52456" w:rsidRPr="00523DF5">
        <w:rPr>
          <w:rFonts w:ascii="Times New Roman" w:hAnsi="Times New Roman"/>
          <w:sz w:val="26"/>
          <w:szCs w:val="26"/>
          <w:highlight w:val="green"/>
        </w:rPr>
        <w:t>trực tuyến</w:t>
      </w:r>
      <w:r w:rsidRPr="00523DF5">
        <w:rPr>
          <w:rFonts w:ascii="Times New Roman" w:hAnsi="Times New Roman"/>
          <w:sz w:val="26"/>
          <w:szCs w:val="26"/>
          <w:highlight w:val="green"/>
        </w:rPr>
        <w:t xml:space="preserve"> phải nhớ Pasword của anh ta.</w:t>
      </w:r>
    </w:p>
    <w:p w:rsidR="00D52456" w:rsidRPr="00523DF5" w:rsidRDefault="00D52456" w:rsidP="00D52456">
      <w:pPr>
        <w:spacing w:after="20"/>
        <w:ind w:firstLine="720"/>
        <w:rPr>
          <w:rFonts w:ascii="Times New Roman" w:hAnsi="Times New Roman"/>
          <w:sz w:val="26"/>
          <w:szCs w:val="26"/>
          <w:highlight w:val="green"/>
        </w:rPr>
      </w:pPr>
    </w:p>
    <w:p w:rsidR="00D52456" w:rsidRPr="00523DF5" w:rsidRDefault="00D52456" w:rsidP="004D6275">
      <w:pPr>
        <w:spacing w:afterLines="20"/>
        <w:ind w:firstLine="720"/>
        <w:rPr>
          <w:rFonts w:ascii="Times New Roman" w:hAnsi="Times New Roman"/>
          <w:b/>
          <w:highlight w:val="green"/>
        </w:rPr>
      </w:pPr>
      <w:r w:rsidRPr="00523DF5">
        <w:rPr>
          <w:rFonts w:ascii="Times New Roman" w:hAnsi="Times New Roman"/>
          <w:b/>
          <w:i/>
          <w:sz w:val="28"/>
          <w:szCs w:val="28"/>
          <w:highlight w:val="green"/>
        </w:rPr>
        <w:t>Ngoại lệ là không muốn nhưng có thê chấp nhận được nếu chúng ta xem chúng như 1 trường hợp bình thường</w:t>
      </w:r>
      <w:r w:rsidRPr="00523DF5">
        <w:rPr>
          <w:rFonts w:ascii="Times New Roman" w:hAnsi="Times New Roman"/>
          <w:b/>
          <w:highlight w:val="green"/>
        </w:rPr>
        <w:t>.</w:t>
      </w:r>
    </w:p>
    <w:p w:rsidR="00D52456" w:rsidRPr="00523DF5" w:rsidRDefault="00D52456" w:rsidP="005A2C42">
      <w:pPr>
        <w:spacing w:afterLines="20"/>
        <w:ind w:firstLine="720"/>
        <w:rPr>
          <w:rFonts w:ascii="Times New Roman" w:hAnsi="Times New Roman"/>
          <w:b/>
          <w:highlight w:val="green"/>
        </w:rPr>
      </w:pPr>
    </w:p>
    <w:p w:rsidR="00D52456" w:rsidRPr="00523DF5" w:rsidRDefault="00D52456" w:rsidP="005A2C42">
      <w:pPr>
        <w:spacing w:afterLines="20"/>
        <w:ind w:firstLine="720"/>
        <w:rPr>
          <w:rFonts w:ascii="Times New Roman" w:hAnsi="Times New Roman"/>
          <w:highlight w:val="green"/>
        </w:rPr>
      </w:pPr>
      <w:r w:rsidRPr="00523DF5">
        <w:rPr>
          <w:rFonts w:ascii="Times New Roman" w:hAnsi="Times New Roman"/>
          <w:sz w:val="26"/>
          <w:szCs w:val="26"/>
          <w:highlight w:val="green"/>
        </w:rPr>
        <w:t>Mục đích của ngoại lệ là: mô tả công viêc quản lý ngoại lệ an toàn như thế nào. Nói theo cách khác, những bước nào đã quản lý sự phản hồi? Bạn có thể viết một kịch bản gồm những phần riêng biệt nhau, nhưng trong nhiều trường hợp viêc thêm các trường hợp ngoại lệ vào kịch bản thông thường thì tiện lợi hơn.</w:t>
      </w:r>
    </w:p>
    <w:p w:rsidR="00D52456" w:rsidRPr="00523DF5" w:rsidRDefault="00D52456" w:rsidP="005A2C42">
      <w:pPr>
        <w:spacing w:afterLines="20"/>
        <w:ind w:firstLine="720"/>
        <w:rPr>
          <w:rFonts w:ascii="Times New Roman" w:hAnsi="Times New Roman"/>
          <w:sz w:val="26"/>
          <w:szCs w:val="26"/>
          <w:highlight w:val="green"/>
        </w:rPr>
      </w:pPr>
      <w:r w:rsidRPr="00523DF5">
        <w:rPr>
          <w:rFonts w:ascii="Times New Roman" w:hAnsi="Times New Roman"/>
          <w:sz w:val="26"/>
          <w:szCs w:val="26"/>
          <w:highlight w:val="green"/>
        </w:rPr>
        <w:t>Xem xét bước 5 qua ví dụ :</w:t>
      </w:r>
    </w:p>
    <w:p w:rsidR="00D52456" w:rsidRPr="00523DF5" w:rsidRDefault="00D52456" w:rsidP="00596629">
      <w:pPr>
        <w:spacing w:after="20"/>
        <w:ind w:firstLine="720"/>
        <w:rPr>
          <w:rFonts w:ascii="Times New Roman" w:hAnsi="Times New Roman"/>
          <w:highlight w:val="green"/>
        </w:rPr>
      </w:pPr>
      <w:r w:rsidRPr="00523DF5">
        <w:rPr>
          <w:rFonts w:ascii="Times New Roman" w:hAnsi="Times New Roman"/>
          <w:sz w:val="26"/>
          <w:szCs w:val="26"/>
          <w:highlight w:val="green"/>
        </w:rPr>
        <w:t>5. Tìm một cái ghế</w:t>
      </w:r>
    </w:p>
    <w:p w:rsidR="00D52456" w:rsidRPr="00523DF5" w:rsidRDefault="00D52456" w:rsidP="00596629">
      <w:pPr>
        <w:spacing w:after="20"/>
        <w:ind w:left="720" w:firstLine="720"/>
        <w:rPr>
          <w:rFonts w:ascii="Times New Roman" w:hAnsi="Times New Roman"/>
          <w:highlight w:val="green"/>
        </w:rPr>
      </w:pPr>
      <w:r w:rsidRPr="00523DF5">
        <w:rPr>
          <w:rFonts w:ascii="Times New Roman" w:hAnsi="Times New Roman"/>
          <w:sz w:val="26"/>
          <w:szCs w:val="26"/>
          <w:highlight w:val="green"/>
        </w:rPr>
        <w:t xml:space="preserve">E5.1 </w:t>
      </w:r>
      <w:r w:rsidR="00596629" w:rsidRPr="00523DF5">
        <w:rPr>
          <w:rFonts w:ascii="Times New Roman" w:hAnsi="Times New Roman"/>
          <w:sz w:val="26"/>
          <w:szCs w:val="26"/>
          <w:highlight w:val="green"/>
        </w:rPr>
        <w:t>Việc</w:t>
      </w:r>
      <w:r w:rsidRPr="00523DF5">
        <w:rPr>
          <w:rFonts w:ascii="Times New Roman" w:hAnsi="Times New Roman"/>
          <w:sz w:val="26"/>
          <w:szCs w:val="26"/>
          <w:highlight w:val="green"/>
        </w:rPr>
        <w:t xml:space="preserve"> lựa chọn ghế của hành khách</w:t>
      </w:r>
      <w:r w:rsidR="00596629" w:rsidRPr="00523DF5">
        <w:rPr>
          <w:rFonts w:ascii="Times New Roman" w:hAnsi="Times New Roman"/>
          <w:sz w:val="26"/>
          <w:szCs w:val="26"/>
          <w:highlight w:val="green"/>
        </w:rPr>
        <w:t xml:space="preserve"> thì không thể hiện ra.</w:t>
      </w:r>
    </w:p>
    <w:p w:rsidR="00D52456" w:rsidRPr="00523DF5" w:rsidRDefault="00D52456" w:rsidP="00596629">
      <w:pPr>
        <w:spacing w:after="20"/>
        <w:ind w:left="720" w:firstLine="720"/>
        <w:rPr>
          <w:rFonts w:ascii="Times New Roman" w:hAnsi="Times New Roman"/>
          <w:sz w:val="26"/>
          <w:szCs w:val="26"/>
          <w:highlight w:val="green"/>
        </w:rPr>
      </w:pPr>
      <w:r w:rsidRPr="00523DF5">
        <w:rPr>
          <w:rFonts w:ascii="Times New Roman" w:hAnsi="Times New Roman"/>
          <w:sz w:val="26"/>
          <w:szCs w:val="26"/>
          <w:highlight w:val="green"/>
        </w:rPr>
        <w:t xml:space="preserve">E5.1 </w:t>
      </w:r>
      <w:r w:rsidR="00596629" w:rsidRPr="00523DF5">
        <w:rPr>
          <w:rFonts w:ascii="Times New Roman" w:hAnsi="Times New Roman"/>
          <w:sz w:val="26"/>
          <w:szCs w:val="26"/>
          <w:highlight w:val="green"/>
        </w:rPr>
        <w:t>G</w:t>
      </w:r>
      <w:r w:rsidRPr="00523DF5">
        <w:rPr>
          <w:rFonts w:ascii="Times New Roman" w:hAnsi="Times New Roman"/>
          <w:sz w:val="26"/>
          <w:szCs w:val="26"/>
          <w:highlight w:val="green"/>
        </w:rPr>
        <w:t xml:space="preserve">hi </w:t>
      </w:r>
      <w:r w:rsidR="00596629" w:rsidRPr="00523DF5">
        <w:rPr>
          <w:rFonts w:ascii="Times New Roman" w:hAnsi="Times New Roman"/>
          <w:sz w:val="26"/>
          <w:szCs w:val="26"/>
          <w:highlight w:val="green"/>
        </w:rPr>
        <w:t xml:space="preserve">nhận </w:t>
      </w:r>
      <w:r w:rsidRPr="00523DF5">
        <w:rPr>
          <w:rFonts w:ascii="Times New Roman" w:hAnsi="Times New Roman"/>
          <w:sz w:val="26"/>
          <w:szCs w:val="26"/>
          <w:highlight w:val="green"/>
        </w:rPr>
        <w:t xml:space="preserve">lại nhu cầu thay đổi ghế </w:t>
      </w:r>
      <w:r w:rsidR="00596629" w:rsidRPr="00523DF5">
        <w:rPr>
          <w:rFonts w:ascii="Times New Roman" w:hAnsi="Times New Roman"/>
          <w:sz w:val="26"/>
          <w:szCs w:val="26"/>
          <w:highlight w:val="green"/>
        </w:rPr>
        <w:t>tại nơi bán vé.</w:t>
      </w:r>
    </w:p>
    <w:p w:rsidR="00596629" w:rsidRPr="00523DF5" w:rsidRDefault="00596629" w:rsidP="00596629">
      <w:pPr>
        <w:spacing w:after="20"/>
        <w:ind w:firstLine="720"/>
        <w:rPr>
          <w:rFonts w:ascii="Times New Roman" w:hAnsi="Times New Roman"/>
          <w:sz w:val="26"/>
          <w:szCs w:val="26"/>
          <w:highlight w:val="green"/>
        </w:rPr>
      </w:pPr>
      <w:r w:rsidRPr="00523DF5">
        <w:rPr>
          <w:rFonts w:ascii="Times New Roman" w:hAnsi="Times New Roman"/>
          <w:sz w:val="26"/>
          <w:szCs w:val="26"/>
          <w:highlight w:val="green"/>
        </w:rPr>
        <w:t>Bạn phải tìm ra ngoại lệ bằng cách kiểm tra từng bước trong trường hợp bình thường và đặt ra những câu hỏi sau :</w:t>
      </w:r>
    </w:p>
    <w:p w:rsidR="00596629" w:rsidRPr="00523DF5" w:rsidRDefault="00596629" w:rsidP="00596629">
      <w:pPr>
        <w:spacing w:after="20"/>
        <w:rPr>
          <w:rFonts w:ascii="Times New Roman" w:hAnsi="Times New Roman"/>
          <w:highlight w:val="green"/>
        </w:rPr>
      </w:pPr>
      <w:r w:rsidRPr="00523DF5">
        <w:rPr>
          <w:rFonts w:ascii="Times New Roman" w:hAnsi="Times New Roman"/>
          <w:sz w:val="26"/>
          <w:szCs w:val="26"/>
          <w:highlight w:val="green"/>
        </w:rPr>
        <w:tab/>
        <w:t>+ Điều gì sẻ xảy ra khi bước này có thể không hoàn thành, không thể hoàn thành hoặc dẩn đến một kết quả sai hay kết qua không thể chấp nhận được ?</w:t>
      </w:r>
    </w:p>
    <w:p w:rsidR="00596629" w:rsidRPr="00523DF5" w:rsidRDefault="00596629" w:rsidP="00596629">
      <w:pPr>
        <w:spacing w:after="20"/>
        <w:ind w:firstLine="720"/>
        <w:rPr>
          <w:rFonts w:ascii="Times New Roman" w:hAnsi="Times New Roman"/>
          <w:sz w:val="26"/>
          <w:szCs w:val="26"/>
          <w:highlight w:val="green"/>
        </w:rPr>
      </w:pPr>
      <w:r w:rsidRPr="00523DF5">
        <w:rPr>
          <w:rFonts w:ascii="Times New Roman" w:hAnsi="Times New Roman"/>
          <w:sz w:val="26"/>
          <w:szCs w:val="26"/>
          <w:highlight w:val="green"/>
        </w:rPr>
        <w:t>+ Điều gì dẩn đến sai lầm trong bước này ?</w:t>
      </w:r>
    </w:p>
    <w:p w:rsidR="00596629" w:rsidRPr="00523DF5" w:rsidRDefault="00596629" w:rsidP="00596629">
      <w:pPr>
        <w:spacing w:after="20"/>
        <w:ind w:firstLine="720"/>
        <w:rPr>
          <w:rFonts w:ascii="Times New Roman" w:hAnsi="Times New Roman"/>
          <w:sz w:val="26"/>
          <w:szCs w:val="26"/>
          <w:highlight w:val="green"/>
        </w:rPr>
      </w:pPr>
      <w:r w:rsidRPr="00523DF5">
        <w:rPr>
          <w:rFonts w:ascii="Times New Roman" w:hAnsi="Times New Roman"/>
          <w:sz w:val="26"/>
          <w:szCs w:val="26"/>
          <w:highlight w:val="green"/>
        </w:rPr>
        <w:t>+ Điều gì có thể xảy ra dẩn đến ngăn cản phạm vi công việc trong bước này?</w:t>
      </w:r>
    </w:p>
    <w:p w:rsidR="00596629" w:rsidRPr="00523DF5" w:rsidRDefault="00596629" w:rsidP="00596629">
      <w:pPr>
        <w:spacing w:after="20"/>
        <w:ind w:firstLine="720"/>
        <w:rPr>
          <w:rFonts w:ascii="Times New Roman" w:hAnsi="Times New Roman"/>
          <w:sz w:val="26"/>
          <w:szCs w:val="26"/>
          <w:highlight w:val="green"/>
        </w:rPr>
      </w:pPr>
      <w:r w:rsidRPr="00523DF5">
        <w:rPr>
          <w:rFonts w:ascii="Times New Roman" w:hAnsi="Times New Roman"/>
          <w:sz w:val="26"/>
          <w:szCs w:val="26"/>
          <w:highlight w:val="green"/>
        </w:rPr>
        <w:t xml:space="preserve">+ Có thể tồn tại bất cứ nhân tố bên ngoài phá vở hay gây cản trở bước này hoăc công việc này sử dụng ? </w:t>
      </w:r>
    </w:p>
    <w:p w:rsidR="00596629" w:rsidRPr="00523DF5" w:rsidRDefault="00596629" w:rsidP="00596629">
      <w:pPr>
        <w:spacing w:after="20"/>
        <w:ind w:firstLine="720"/>
        <w:rPr>
          <w:rFonts w:ascii="Times New Roman" w:hAnsi="Times New Roman"/>
          <w:sz w:val="26"/>
          <w:szCs w:val="26"/>
          <w:highlight w:val="green"/>
        </w:rPr>
      </w:pPr>
      <w:r w:rsidRPr="00523DF5">
        <w:rPr>
          <w:rFonts w:ascii="Times New Roman" w:hAnsi="Times New Roman"/>
          <w:sz w:val="26"/>
          <w:szCs w:val="26"/>
          <w:highlight w:val="green"/>
        </w:rPr>
        <w:t>+ Có thể bất cứ công nghệ sử dụng công cụ trong bước này bị hỏng hoặc không dùng được ?</w:t>
      </w:r>
    </w:p>
    <w:p w:rsidR="00596629" w:rsidRPr="00523DF5" w:rsidRDefault="00596629" w:rsidP="00596629">
      <w:pPr>
        <w:spacing w:after="20"/>
        <w:ind w:firstLine="720"/>
        <w:rPr>
          <w:rFonts w:ascii="Times New Roman" w:hAnsi="Times New Roman"/>
          <w:sz w:val="26"/>
          <w:szCs w:val="26"/>
          <w:highlight w:val="green"/>
        </w:rPr>
      </w:pPr>
      <w:r w:rsidRPr="00523DF5">
        <w:rPr>
          <w:rFonts w:ascii="Times New Roman" w:hAnsi="Times New Roman"/>
          <w:sz w:val="26"/>
          <w:szCs w:val="26"/>
          <w:highlight w:val="green"/>
        </w:rPr>
        <w:t xml:space="preserve">+ Người dùng cuối có thể thất bại </w:t>
      </w:r>
      <w:r w:rsidR="00641B07" w:rsidRPr="00523DF5">
        <w:rPr>
          <w:rFonts w:ascii="Times New Roman" w:hAnsi="Times New Roman"/>
          <w:sz w:val="26"/>
          <w:szCs w:val="26"/>
          <w:highlight w:val="green"/>
        </w:rPr>
        <w:t>trong việc hiểu rõ những yêu cầu của mình, hoặc có thể không biết được thông tin đã giới thiệu sản phẩm. ?</w:t>
      </w:r>
    </w:p>
    <w:p w:rsidR="00596629" w:rsidRPr="00523DF5" w:rsidRDefault="00596629" w:rsidP="00596629">
      <w:pPr>
        <w:spacing w:after="20"/>
        <w:ind w:firstLine="720"/>
        <w:rPr>
          <w:rFonts w:ascii="Times New Roman" w:hAnsi="Times New Roman"/>
          <w:sz w:val="26"/>
          <w:szCs w:val="26"/>
          <w:highlight w:val="green"/>
        </w:rPr>
      </w:pPr>
      <w:r w:rsidRPr="00523DF5">
        <w:rPr>
          <w:rFonts w:ascii="Times New Roman" w:hAnsi="Times New Roman"/>
          <w:sz w:val="26"/>
          <w:szCs w:val="26"/>
          <w:highlight w:val="green"/>
        </w:rPr>
        <w:t xml:space="preserve">+ </w:t>
      </w:r>
      <w:r w:rsidR="00A72F68" w:rsidRPr="00523DF5">
        <w:rPr>
          <w:rFonts w:ascii="Times New Roman" w:hAnsi="Times New Roman"/>
          <w:sz w:val="26"/>
          <w:szCs w:val="26"/>
          <w:highlight w:val="green"/>
        </w:rPr>
        <w:t>N</w:t>
      </w:r>
      <w:r w:rsidRPr="00523DF5">
        <w:rPr>
          <w:rFonts w:ascii="Times New Roman" w:hAnsi="Times New Roman"/>
          <w:sz w:val="26"/>
          <w:szCs w:val="26"/>
          <w:highlight w:val="green"/>
        </w:rPr>
        <w:t xml:space="preserve">gười dùng cuối </w:t>
      </w:r>
      <w:r w:rsidR="00A72F68" w:rsidRPr="00523DF5">
        <w:rPr>
          <w:rFonts w:ascii="Times New Roman" w:hAnsi="Times New Roman"/>
          <w:sz w:val="26"/>
          <w:szCs w:val="26"/>
          <w:highlight w:val="green"/>
        </w:rPr>
        <w:t xml:space="preserve">có thể mắc phải sai lầm 1 cách có </w:t>
      </w:r>
      <w:r w:rsidR="00641B07" w:rsidRPr="00523DF5">
        <w:rPr>
          <w:rFonts w:ascii="Times New Roman" w:hAnsi="Times New Roman"/>
          <w:sz w:val="26"/>
          <w:szCs w:val="26"/>
          <w:highlight w:val="green"/>
        </w:rPr>
        <w:t xml:space="preserve">ý thức, không ý thức hoặc thất bại trong việc phản ứng lại </w:t>
      </w:r>
      <w:r w:rsidR="00A72F68" w:rsidRPr="00523DF5">
        <w:rPr>
          <w:rFonts w:ascii="Times New Roman" w:hAnsi="Times New Roman"/>
          <w:sz w:val="26"/>
          <w:szCs w:val="26"/>
          <w:highlight w:val="green"/>
        </w:rPr>
        <w:t xml:space="preserve"> với những biệt lệ này?</w:t>
      </w:r>
    </w:p>
    <w:p w:rsidR="00A72F68" w:rsidRPr="00523DF5" w:rsidRDefault="00A72F68" w:rsidP="00596629">
      <w:pPr>
        <w:spacing w:after="20"/>
        <w:ind w:firstLine="720"/>
        <w:rPr>
          <w:rFonts w:ascii="Times New Roman" w:hAnsi="Times New Roman"/>
          <w:sz w:val="26"/>
          <w:szCs w:val="26"/>
          <w:highlight w:val="green"/>
        </w:rPr>
      </w:pPr>
    </w:p>
    <w:p w:rsidR="00A72F68" w:rsidRPr="00523DF5" w:rsidRDefault="00A72F68" w:rsidP="00A72F68">
      <w:pPr>
        <w:ind w:firstLine="720"/>
        <w:rPr>
          <w:rFonts w:ascii="Times New Roman" w:hAnsi="Times New Roman"/>
          <w:sz w:val="26"/>
          <w:szCs w:val="26"/>
          <w:highlight w:val="green"/>
        </w:rPr>
      </w:pPr>
      <w:r w:rsidRPr="00523DF5">
        <w:rPr>
          <w:rFonts w:ascii="Times New Roman" w:hAnsi="Times New Roman"/>
          <w:sz w:val="26"/>
          <w:szCs w:val="26"/>
          <w:highlight w:val="green"/>
        </w:rPr>
        <w:t xml:space="preserve">Có nhiều câu hỏi , mỗi câu đều hướng đến tìm ra những lỗi tiềm tàng khác nhau. Chúng tôi đề nghị bạn làm một bản liệt kê về những vấn đề cần kiểm tra của những câu hỏi phù hợp với hoàn cảnh cá nhân bạn, thêm vào câu hỏi mới mỗi lần với một khám phá dự án mới. Chúng ta cũng nên quan sát một số thử nghiêm thành công với sự tự động hóa người dùng sẽ giúp ích cho việc thực hiện hiện vụ này. Bạn đồng sự của chúng ta -  cô Neil tại trường đại học ở </w:t>
      </w:r>
      <w:smartTag w:uri="urn:schemas-microsoft-com:office:smarttags" w:element="City">
        <w:smartTag w:uri="urn:schemas-microsoft-com:office:smarttags" w:element="place">
          <w:r w:rsidRPr="00523DF5">
            <w:rPr>
              <w:rFonts w:ascii="Times New Roman" w:hAnsi="Times New Roman"/>
              <w:sz w:val="26"/>
              <w:szCs w:val="26"/>
              <w:highlight w:val="green"/>
            </w:rPr>
            <w:t>London</w:t>
          </w:r>
        </w:smartTag>
      </w:smartTag>
      <w:r w:rsidRPr="00523DF5">
        <w:rPr>
          <w:rFonts w:ascii="Times New Roman" w:hAnsi="Times New Roman"/>
          <w:sz w:val="26"/>
          <w:szCs w:val="26"/>
          <w:highlight w:val="green"/>
        </w:rPr>
        <w:t xml:space="preserve"> đã thành công với người dẫn chương trình </w:t>
      </w:r>
      <w:r w:rsidR="009F655E" w:rsidRPr="00523DF5">
        <w:rPr>
          <w:rFonts w:ascii="Times New Roman" w:hAnsi="Times New Roman"/>
          <w:sz w:val="26"/>
          <w:szCs w:val="26"/>
          <w:highlight w:val="green"/>
        </w:rPr>
        <w:t>kịch bản “ART-SCENE”</w:t>
      </w:r>
      <w:r w:rsidRPr="00523DF5">
        <w:rPr>
          <w:rFonts w:ascii="Times New Roman" w:hAnsi="Times New Roman"/>
          <w:sz w:val="26"/>
          <w:szCs w:val="26"/>
          <w:highlight w:val="green"/>
        </w:rPr>
        <w:t>. Với những công cụ làm việc bình thường nó sẻ tự động phát sinh ra một danh sách những ngoại lệ đang tiềm tàng. Ngoài ra nó sử dụng nhiều kịch bản trung gian cộng thêm thông tin của hình trong bưc ảnh, đoạn phim, âm thanh và củng có thể là sự kết hợp trong kịch bản</w:t>
      </w:r>
    </w:p>
    <w:p w:rsidR="00A72F68" w:rsidRPr="00523DF5" w:rsidRDefault="00A72F68" w:rsidP="00FA7534">
      <w:pPr>
        <w:ind w:left="90" w:firstLine="630"/>
        <w:rPr>
          <w:rFonts w:ascii="Times New Roman" w:hAnsi="Times New Roman"/>
          <w:highlight w:val="green"/>
        </w:rPr>
      </w:pPr>
      <w:r w:rsidRPr="00523DF5">
        <w:rPr>
          <w:rFonts w:ascii="Times New Roman" w:hAnsi="Times New Roman"/>
          <w:sz w:val="26"/>
          <w:szCs w:val="26"/>
          <w:highlight w:val="green"/>
        </w:rPr>
        <w:t xml:space="preserve">Những câu hỏi về ngoại lệ được mong đợi sẽ thúc đẩy </w:t>
      </w:r>
      <w:r w:rsidR="009F655E" w:rsidRPr="00523DF5">
        <w:rPr>
          <w:rFonts w:ascii="Times New Roman" w:hAnsi="Times New Roman"/>
          <w:sz w:val="26"/>
          <w:szCs w:val="26"/>
          <w:highlight w:val="green"/>
        </w:rPr>
        <w:t>các stackholders tìm ra tất cả các loại lệ khác</w:t>
      </w:r>
      <w:r w:rsidRPr="00523DF5">
        <w:rPr>
          <w:rFonts w:ascii="Times New Roman" w:hAnsi="Times New Roman"/>
          <w:sz w:val="26"/>
          <w:szCs w:val="26"/>
          <w:highlight w:val="green"/>
        </w:rPr>
        <w:t>. Mỗi câu hỏi là nên được tiến hành 1 cách cẩn thận</w:t>
      </w:r>
      <w:r w:rsidR="009405D6" w:rsidRPr="00523DF5">
        <w:rPr>
          <w:rFonts w:ascii="Times New Roman" w:hAnsi="Times New Roman"/>
          <w:sz w:val="26"/>
          <w:szCs w:val="26"/>
          <w:highlight w:val="green"/>
        </w:rPr>
        <w:t xml:space="preserve"> từ kinh nghiệm chúng ta biết rằng</w:t>
      </w:r>
      <w:r w:rsidRPr="00523DF5">
        <w:rPr>
          <w:rFonts w:ascii="Times New Roman" w:hAnsi="Times New Roman"/>
          <w:sz w:val="26"/>
          <w:szCs w:val="26"/>
          <w:highlight w:val="green"/>
        </w:rPr>
        <w:t xml:space="preserve">, những ngoại lệ có tiềm năng lớn </w:t>
      </w:r>
      <w:r w:rsidR="009F655E" w:rsidRPr="00523DF5">
        <w:rPr>
          <w:rFonts w:ascii="Times New Roman" w:hAnsi="Times New Roman"/>
          <w:sz w:val="26"/>
          <w:szCs w:val="26"/>
          <w:highlight w:val="green"/>
        </w:rPr>
        <w:t xml:space="preserve">đòi hỏi </w:t>
      </w:r>
      <w:r w:rsidR="009405D6" w:rsidRPr="00523DF5">
        <w:rPr>
          <w:rFonts w:ascii="Times New Roman" w:hAnsi="Times New Roman"/>
          <w:sz w:val="26"/>
          <w:szCs w:val="26"/>
          <w:highlight w:val="green"/>
        </w:rPr>
        <w:t xml:space="preserve">cần làm lai 1 số lượng lớn công việc </w:t>
      </w:r>
      <w:r w:rsidRPr="00523DF5">
        <w:rPr>
          <w:rFonts w:ascii="Times New Roman" w:hAnsi="Times New Roman"/>
          <w:sz w:val="26"/>
          <w:szCs w:val="26"/>
          <w:highlight w:val="green"/>
        </w:rPr>
        <w:t>nếu chúng không có nhu cầu về thời gian. Tìm kiếm xem bất cứ cái gì ở đây có thể dẩn đến sai. Bạn có th</w:t>
      </w:r>
      <w:r w:rsidR="009F655E" w:rsidRPr="00523DF5">
        <w:rPr>
          <w:rFonts w:ascii="Times New Roman" w:hAnsi="Times New Roman"/>
          <w:sz w:val="26"/>
          <w:szCs w:val="26"/>
          <w:highlight w:val="green"/>
        </w:rPr>
        <w:t xml:space="preserve">ể lờ đi cái kịch bản mà ở đó, công việc được đút kết bởi </w:t>
      </w:r>
      <w:r w:rsidRPr="00523DF5">
        <w:rPr>
          <w:rFonts w:ascii="Times New Roman" w:hAnsi="Times New Roman"/>
          <w:sz w:val="26"/>
          <w:szCs w:val="26"/>
          <w:highlight w:val="green"/>
        </w:rPr>
        <w:t>một người bổng nổi tiếng, nhưng hầu hết mọi thứ có thể chấp nhập được.</w:t>
      </w:r>
    </w:p>
    <w:p w:rsidR="00A72F68" w:rsidRPr="00523DF5" w:rsidRDefault="00A72F68" w:rsidP="00596629">
      <w:pPr>
        <w:spacing w:after="20"/>
        <w:ind w:firstLine="720"/>
        <w:rPr>
          <w:rFonts w:ascii="Times New Roman" w:hAnsi="Times New Roman"/>
          <w:sz w:val="26"/>
          <w:szCs w:val="26"/>
          <w:highlight w:val="green"/>
        </w:rPr>
      </w:pPr>
    </w:p>
    <w:tbl>
      <w:tblPr>
        <w:tblW w:w="4500" w:type="pct"/>
        <w:tblCellSpacing w:w="0" w:type="dxa"/>
        <w:tblCellMar>
          <w:top w:w="15" w:type="dxa"/>
          <w:left w:w="15" w:type="dxa"/>
          <w:bottom w:w="15" w:type="dxa"/>
          <w:right w:w="15" w:type="dxa"/>
        </w:tblCellMar>
        <w:tblLook w:val="04A0"/>
      </w:tblPr>
      <w:tblGrid>
        <w:gridCol w:w="930"/>
        <w:gridCol w:w="7521"/>
      </w:tblGrid>
      <w:tr w:rsidR="00A242EF" w:rsidTr="00A242EF">
        <w:trPr>
          <w:tblCellSpacing w:w="0" w:type="dxa"/>
        </w:trPr>
        <w:tc>
          <w:tcPr>
            <w:tcW w:w="900" w:type="dxa"/>
            <w:hideMark/>
          </w:tcPr>
          <w:p w:rsidR="00A242EF" w:rsidRPr="00523DF5" w:rsidRDefault="000A3294" w:rsidP="00A242EF">
            <w:pPr>
              <w:rPr>
                <w:sz w:val="24"/>
                <w:szCs w:val="24"/>
                <w:highlight w:val="green"/>
              </w:rPr>
            </w:pPr>
            <w:r w:rsidRPr="000A3294">
              <w:rPr>
                <w:noProof/>
                <w:highlight w:val="green"/>
              </w:rPr>
              <w:pict>
                <v:shape id="_x0000_s1026" type="#_x0000_t75" alt="" style="position:absolute;margin-left:21pt;margin-top:0;width:45pt;height:35.25pt;z-index:251657728;mso-wrap-distance-left:0;mso-wrap-distance-right:0;mso-position-vertical-relative:line" o:allowoverlap="f">
                  <w10:wrap type="square"/>
                </v:shape>
              </w:pict>
            </w:r>
          </w:p>
        </w:tc>
        <w:tc>
          <w:tcPr>
            <w:tcW w:w="0" w:type="auto"/>
            <w:hideMark/>
          </w:tcPr>
          <w:p w:rsidR="00A242EF" w:rsidRDefault="00A242EF" w:rsidP="00A242EF">
            <w:pPr>
              <w:pStyle w:val="doctext"/>
            </w:pPr>
            <w:r w:rsidRPr="00523DF5">
              <w:rPr>
                <w:highlight w:val="green"/>
              </w:rPr>
              <w:t xml:space="preserve">Chi tiết về ART-SCENE có thể được tìm thấy tại địa chỉ: </w:t>
            </w:r>
            <w:r w:rsidR="000A3294">
              <w:rPr>
                <w:rPrChange w:id="174" w:author="Khoa" w:date="2008-03-22T01:26:00Z">
                  <w:rPr>
                    <w:rStyle w:val="docemphasis"/>
                  </w:rPr>
                </w:rPrChange>
              </w:rPr>
              <w:fldChar w:fldCharType="begin"/>
            </w:r>
            <w:del w:id="175" w:author="Khoa" w:date="2008-03-22T01:26:00Z">
              <w:r w:rsidRPr="00523DF5">
                <w:rPr>
                  <w:rStyle w:val="docemphasis"/>
                </w:rPr>
                <w:delInstrText xml:space="preserve"> </w:delInstrText>
              </w:r>
            </w:del>
            <w:r w:rsidR="000A3294">
              <w:rPr>
                <w:rPrChange w:id="176" w:author="Khoa" w:date="2008-03-22T01:26:00Z">
                  <w:rPr>
                    <w:rStyle w:val="docemphasis"/>
                  </w:rPr>
                </w:rPrChange>
              </w:rPr>
              <w:instrText>HYPERLINK "mk:@MSITStore:C:\\Documents%20and%20Settings\\Sinbad\\Desktop\\Desktop\\Quan%20Ly%20DAPM\\Addison.Wesley.Mastering.the.Requirements.Process.2nd.Edition.Mar.2006.chm::/0321419499/hcid.soi.city.ac.uk/research/Artsceneindex.html" \t "_blank"</w:instrText>
            </w:r>
            <w:del w:id="177" w:author="Khoa" w:date="2008-03-22T01:26:00Z">
              <w:r w:rsidRPr="00523DF5">
                <w:rPr>
                  <w:rStyle w:val="docemphasis"/>
                </w:rPr>
                <w:delInstrText xml:space="preserve"> </w:delInstrText>
              </w:r>
            </w:del>
            <w:r w:rsidR="000A3294">
              <w:rPr>
                <w:rPrChange w:id="178" w:author="Khoa" w:date="2008-03-22T01:26:00Z">
                  <w:rPr>
                    <w:rStyle w:val="docemphasis"/>
                  </w:rPr>
                </w:rPrChange>
              </w:rPr>
              <w:fldChar w:fldCharType="separate"/>
            </w:r>
            <w:r w:rsidRPr="00523DF5">
              <w:rPr>
                <w:rStyle w:val="Hyperlink"/>
                <w:rPrChange w:id="179" w:author="Khoa" w:date="2008-03-22T01:26:00Z">
                  <w:rPr>
                    <w:rStyle w:val="Hyperlink"/>
                  </w:rPr>
                </w:rPrChange>
              </w:rPr>
              <w:t>hcid.soi.city.ac.uk/research/Artsceneindex.html</w:t>
            </w:r>
            <w:r w:rsidR="000A3294">
              <w:rPr>
                <w:rPrChange w:id="180" w:author="Khoa" w:date="2008-03-22T01:26:00Z">
                  <w:rPr>
                    <w:rStyle w:val="docemphasis"/>
                  </w:rPr>
                </w:rPrChange>
              </w:rPr>
              <w:fldChar w:fldCharType="end"/>
            </w:r>
          </w:p>
        </w:tc>
      </w:tr>
    </w:tbl>
    <w:p w:rsidR="00596629" w:rsidRPr="00A72F68" w:rsidRDefault="00596629" w:rsidP="00596629">
      <w:pPr>
        <w:spacing w:after="20"/>
        <w:ind w:left="720" w:firstLine="720"/>
        <w:rPr>
          <w:rFonts w:ascii="Times New Roman" w:hAnsi="Times New Roman"/>
          <w:sz w:val="26"/>
          <w:szCs w:val="26"/>
        </w:rPr>
      </w:pPr>
    </w:p>
    <w:p w:rsidR="00D52456" w:rsidRPr="00A72F68" w:rsidRDefault="00D52456" w:rsidP="004D6275">
      <w:pPr>
        <w:spacing w:afterLines="20"/>
        <w:ind w:firstLine="720"/>
        <w:rPr>
          <w:rFonts w:ascii="Times New Roman" w:hAnsi="Times New Roman"/>
        </w:rPr>
      </w:pPr>
    </w:p>
    <w:p w:rsidR="00D52456" w:rsidRPr="00A72F68" w:rsidRDefault="00D52456" w:rsidP="005A2C42">
      <w:pPr>
        <w:spacing w:afterLines="20"/>
        <w:ind w:firstLine="720"/>
        <w:rPr>
          <w:rFonts w:ascii="Times New Roman" w:hAnsi="Times New Roman"/>
          <w:b/>
        </w:rPr>
      </w:pPr>
    </w:p>
    <w:p w:rsidR="00D52456" w:rsidRPr="00A72F68" w:rsidRDefault="00D52456" w:rsidP="005A2C42">
      <w:pPr>
        <w:spacing w:afterLines="20"/>
        <w:ind w:firstLine="720"/>
        <w:rPr>
          <w:rFonts w:ascii="Times New Roman" w:hAnsi="Times New Roman"/>
          <w:sz w:val="26"/>
          <w:szCs w:val="26"/>
        </w:rPr>
      </w:pPr>
    </w:p>
    <w:p w:rsidR="00D52456" w:rsidRPr="00A72F68" w:rsidRDefault="00D52456" w:rsidP="00596629">
      <w:pPr>
        <w:spacing w:after="20"/>
        <w:ind w:firstLine="720"/>
        <w:rPr>
          <w:rFonts w:ascii="Times New Roman" w:hAnsi="Times New Roman"/>
          <w:sz w:val="26"/>
          <w:szCs w:val="26"/>
        </w:rPr>
      </w:pPr>
    </w:p>
    <w:p w:rsidR="00D52456" w:rsidRPr="00A72F68" w:rsidRDefault="00D52456" w:rsidP="00340D42">
      <w:pPr>
        <w:ind w:firstLine="720"/>
        <w:rPr>
          <w:rFonts w:ascii="Times New Roman" w:hAnsi="Times New Roman"/>
          <w:b/>
          <w:sz w:val="28"/>
          <w:szCs w:val="28"/>
        </w:rPr>
      </w:pPr>
    </w:p>
    <w:p w:rsidR="00340D42" w:rsidRPr="00A72F68" w:rsidRDefault="00340D42" w:rsidP="004D6275">
      <w:pPr>
        <w:spacing w:afterLines="20"/>
        <w:ind w:firstLine="720"/>
        <w:rPr>
          <w:rFonts w:ascii="Times New Roman" w:hAnsi="Times New Roman"/>
          <w:b/>
          <w:color w:val="00B0F0"/>
          <w:sz w:val="30"/>
          <w:szCs w:val="30"/>
        </w:rPr>
      </w:pPr>
    </w:p>
    <w:p w:rsidR="00BD5C90" w:rsidRPr="00A72F68" w:rsidRDefault="00BD5C90" w:rsidP="00BD5C90">
      <w:pPr>
        <w:spacing w:after="20"/>
        <w:ind w:firstLine="720"/>
        <w:rPr>
          <w:rFonts w:ascii="Times New Roman" w:hAnsi="Times New Roman"/>
          <w:sz w:val="26"/>
          <w:szCs w:val="26"/>
        </w:rPr>
      </w:pPr>
    </w:p>
    <w:p w:rsidR="00BD5C90" w:rsidRPr="00A72F68" w:rsidRDefault="00BD5C90" w:rsidP="00BD5C90">
      <w:pPr>
        <w:pStyle w:val="doctext"/>
        <w:spacing w:before="0" w:beforeAutospacing="0" w:after="20" w:afterAutospacing="0"/>
        <w:ind w:firstLine="720"/>
      </w:pPr>
    </w:p>
    <w:p w:rsidR="00DD5F3B" w:rsidRPr="00A72F68" w:rsidRDefault="00DD5F3B" w:rsidP="004D6275">
      <w:pPr>
        <w:spacing w:afterLines="20"/>
        <w:ind w:firstLine="720"/>
        <w:rPr>
          <w:rFonts w:ascii="Times New Roman" w:hAnsi="Times New Roman"/>
          <w:b/>
          <w:color w:val="00B0F0"/>
          <w:sz w:val="26"/>
          <w:szCs w:val="26"/>
        </w:rPr>
      </w:pPr>
    </w:p>
    <w:p w:rsidR="00B1261F" w:rsidRPr="00A72F68" w:rsidRDefault="00B1261F" w:rsidP="00BD5C90">
      <w:pPr>
        <w:pStyle w:val="doctext"/>
        <w:spacing w:before="0" w:beforeAutospacing="0" w:after="20" w:afterAutospacing="0"/>
        <w:ind w:firstLine="720"/>
      </w:pPr>
    </w:p>
    <w:p w:rsidR="00E20EA1" w:rsidRPr="00A72F68" w:rsidRDefault="00E20EA1" w:rsidP="00BD5C90">
      <w:pPr>
        <w:pStyle w:val="doclist"/>
        <w:spacing w:before="0" w:beforeAutospacing="0" w:after="20" w:afterAutospacing="0"/>
        <w:ind w:left="1080"/>
        <w:rPr>
          <w:sz w:val="26"/>
          <w:szCs w:val="26"/>
        </w:rPr>
      </w:pPr>
    </w:p>
    <w:p w:rsidR="00473267" w:rsidRPr="00A72F68" w:rsidRDefault="00473267" w:rsidP="00BD5C90">
      <w:pPr>
        <w:pStyle w:val="doclist"/>
        <w:spacing w:before="0" w:beforeAutospacing="0" w:after="20" w:afterAutospacing="0"/>
        <w:ind w:firstLine="720"/>
        <w:rPr>
          <w:sz w:val="26"/>
          <w:szCs w:val="26"/>
        </w:rPr>
      </w:pPr>
    </w:p>
    <w:p w:rsidR="005359CC" w:rsidRPr="00A72F68" w:rsidRDefault="005359CC" w:rsidP="00BD5C90">
      <w:pPr>
        <w:widowControl w:val="0"/>
        <w:autoSpaceDE w:val="0"/>
        <w:autoSpaceDN w:val="0"/>
        <w:adjustRightInd w:val="0"/>
        <w:spacing w:after="20"/>
        <w:ind w:firstLine="720"/>
        <w:rPr>
          <w:rFonts w:ascii="Times New Roman" w:hAnsi="Times New Roman"/>
          <w:sz w:val="26"/>
          <w:szCs w:val="26"/>
        </w:rPr>
      </w:pPr>
    </w:p>
    <w:p w:rsidR="00001DD1" w:rsidRPr="00A72F68" w:rsidRDefault="00001DD1" w:rsidP="00CB38EA">
      <w:pPr>
        <w:spacing w:after="20"/>
        <w:ind w:firstLine="720"/>
        <w:rPr>
          <w:rFonts w:ascii="Times New Roman" w:hAnsi="Times New Roman"/>
          <w:sz w:val="26"/>
          <w:szCs w:val="26"/>
        </w:rPr>
      </w:pPr>
    </w:p>
    <w:p w:rsidR="00001DD1" w:rsidRPr="00A72F68" w:rsidRDefault="00001DD1" w:rsidP="00001DD1">
      <w:pPr>
        <w:ind w:firstLine="720"/>
        <w:rPr>
          <w:rFonts w:ascii="Times New Roman" w:hAnsi="Times New Roman"/>
          <w:sz w:val="26"/>
          <w:szCs w:val="26"/>
        </w:rPr>
      </w:pPr>
    </w:p>
    <w:p w:rsidR="00001DD1" w:rsidRPr="00A72F68" w:rsidRDefault="00001DD1" w:rsidP="00001DD1">
      <w:pPr>
        <w:ind w:firstLine="720"/>
        <w:rPr>
          <w:rFonts w:ascii="Times New Roman" w:hAnsi="Times New Roman"/>
          <w:sz w:val="26"/>
          <w:szCs w:val="26"/>
        </w:rPr>
      </w:pPr>
    </w:p>
    <w:p w:rsidR="00001DD1" w:rsidRPr="00A72F68" w:rsidRDefault="00001DD1" w:rsidP="00001DD1">
      <w:pPr>
        <w:ind w:firstLine="720"/>
        <w:rPr>
          <w:rFonts w:ascii="Times New Roman" w:hAnsi="Times New Roman"/>
          <w:sz w:val="26"/>
          <w:szCs w:val="26"/>
        </w:rPr>
      </w:pPr>
    </w:p>
    <w:p w:rsidR="00001DD1" w:rsidRPr="00A72F68" w:rsidRDefault="00001DD1" w:rsidP="00001DD1">
      <w:pPr>
        <w:ind w:firstLine="720"/>
        <w:rPr>
          <w:rFonts w:ascii="Times New Roman" w:hAnsi="Times New Roman"/>
          <w:sz w:val="26"/>
          <w:szCs w:val="26"/>
        </w:rPr>
      </w:pPr>
    </w:p>
    <w:p w:rsidR="00001DD1" w:rsidRPr="00A72F68" w:rsidRDefault="00001DD1" w:rsidP="00001DD1">
      <w:pPr>
        <w:ind w:firstLine="720"/>
        <w:rPr>
          <w:rFonts w:ascii="Times New Roman" w:hAnsi="Times New Roman"/>
          <w:sz w:val="26"/>
          <w:szCs w:val="26"/>
        </w:rPr>
      </w:pPr>
    </w:p>
    <w:p w:rsidR="00001DD1" w:rsidRPr="00A72F68" w:rsidRDefault="00001DD1" w:rsidP="00001DD1">
      <w:pPr>
        <w:ind w:firstLine="720"/>
        <w:rPr>
          <w:rFonts w:ascii="Times New Roman" w:hAnsi="Times New Roman"/>
          <w:sz w:val="26"/>
          <w:szCs w:val="26"/>
        </w:rPr>
      </w:pPr>
    </w:p>
    <w:p w:rsidR="008D5417" w:rsidRPr="00A72F68" w:rsidRDefault="008D5417" w:rsidP="004D6275">
      <w:pPr>
        <w:spacing w:afterLines="20"/>
        <w:rPr>
          <w:rFonts w:ascii="Times New Roman" w:hAnsi="Times New Roman"/>
          <w:sz w:val="26"/>
          <w:szCs w:val="26"/>
        </w:rPr>
      </w:pPr>
    </w:p>
    <w:sectPr w:rsidR="008D5417" w:rsidRPr="00A72F68" w:rsidSect="000A329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69AB" w:rsidRDefault="003269AB" w:rsidP="005A2C42">
      <w:pPr>
        <w:spacing w:after="0" w:line="240" w:lineRule="auto"/>
      </w:pPr>
      <w:r>
        <w:separator/>
      </w:r>
    </w:p>
  </w:endnote>
  <w:endnote w:type="continuationSeparator" w:id="1">
    <w:p w:rsidR="003269AB" w:rsidRDefault="003269AB" w:rsidP="005A2C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68FF" w:rsidRDefault="003E68FF">
    <w:pPr>
      <w:pStyle w:val="Footer"/>
      <w:jc w:val="right"/>
      <w:rPr>
        <w:ins w:id="184" w:author="THANHLUAN_NH" w:date="2008-03-21T22:51:00Z"/>
      </w:rPr>
    </w:pPr>
    <w:ins w:id="185" w:author="THANHLUAN_NH" w:date="2008-03-21T22:51:00Z">
      <w:r>
        <w:fldChar w:fldCharType="begin"/>
      </w:r>
      <w:r>
        <w:instrText xml:space="preserve"> PAGE   \* MERGEFORMAT </w:instrText>
      </w:r>
      <w:r>
        <w:fldChar w:fldCharType="separate"/>
      </w:r>
    </w:ins>
    <w:r w:rsidR="00B97F79">
      <w:rPr>
        <w:noProof/>
      </w:rPr>
      <w:t>9</w:t>
    </w:r>
    <w:ins w:id="186" w:author="THANHLUAN_NH" w:date="2008-03-21T22:51:00Z">
      <w:r>
        <w:fldChar w:fldCharType="end"/>
      </w:r>
    </w:ins>
  </w:p>
  <w:p w:rsidR="005A2C42" w:rsidRDefault="005A2C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69AB" w:rsidRDefault="003269AB" w:rsidP="005A2C42">
      <w:pPr>
        <w:spacing w:after="0" w:line="240" w:lineRule="auto"/>
      </w:pPr>
      <w:r>
        <w:separator/>
      </w:r>
    </w:p>
  </w:footnote>
  <w:footnote w:type="continuationSeparator" w:id="1">
    <w:p w:rsidR="003269AB" w:rsidRDefault="003269AB" w:rsidP="005A2C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68FF" w:rsidRDefault="003E68FF">
    <w:pPr>
      <w:pStyle w:val="Header"/>
      <w:rPr>
        <w:ins w:id="181" w:author="THANHLUAN_NH" w:date="2008-03-21T22:50:00Z"/>
      </w:rPr>
    </w:pPr>
    <w:ins w:id="182" w:author="THANHLUAN_NH" w:date="2008-03-21T22:50:00Z">
      <w:r>
        <w:fldChar w:fldCharType="begin"/>
      </w:r>
      <w:r>
        <w:instrText xml:space="preserve"> PAGE   \* MERGEFORMAT </w:instrText>
      </w:r>
      <w:r>
        <w:fldChar w:fldCharType="separate"/>
      </w:r>
    </w:ins>
    <w:r w:rsidR="00B97F79">
      <w:rPr>
        <w:noProof/>
      </w:rPr>
      <w:t>9</w:t>
    </w:r>
    <w:ins w:id="183" w:author="THANHLUAN_NH" w:date="2008-03-21T22:50:00Z">
      <w:r>
        <w:fldChar w:fldCharType="end"/>
      </w:r>
    </w:ins>
  </w:p>
  <w:p w:rsidR="005A2C42" w:rsidRDefault="005A2C4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E65AE"/>
    <w:multiLevelType w:val="hybridMultilevel"/>
    <w:tmpl w:val="7C3479D8"/>
    <w:lvl w:ilvl="0" w:tplc="6994F3EE">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3DE3FF7"/>
    <w:multiLevelType w:val="hybridMultilevel"/>
    <w:tmpl w:val="5C0CCB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8493E29"/>
    <w:multiLevelType w:val="multilevel"/>
    <w:tmpl w:val="39F0302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4C441032"/>
    <w:multiLevelType w:val="hybridMultilevel"/>
    <w:tmpl w:val="FCB8B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1E1270"/>
    <w:multiLevelType w:val="multilevel"/>
    <w:tmpl w:val="39F0302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hideSpellingErrors/>
  <w:hideGrammaticalErrors/>
  <w:trackRevisions/>
  <w:doNotTrackMoves/>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C5E3C"/>
    <w:rsid w:val="00001DD1"/>
    <w:rsid w:val="00020FED"/>
    <w:rsid w:val="000A3294"/>
    <w:rsid w:val="0015697A"/>
    <w:rsid w:val="001961A2"/>
    <w:rsid w:val="001F3682"/>
    <w:rsid w:val="00263364"/>
    <w:rsid w:val="003269AB"/>
    <w:rsid w:val="0032754B"/>
    <w:rsid w:val="00330900"/>
    <w:rsid w:val="00340D42"/>
    <w:rsid w:val="0037437F"/>
    <w:rsid w:val="003E68FF"/>
    <w:rsid w:val="004027E9"/>
    <w:rsid w:val="00433E11"/>
    <w:rsid w:val="00473267"/>
    <w:rsid w:val="004A3FE3"/>
    <w:rsid w:val="004D6275"/>
    <w:rsid w:val="00523DF5"/>
    <w:rsid w:val="005359CC"/>
    <w:rsid w:val="00540600"/>
    <w:rsid w:val="00561DB8"/>
    <w:rsid w:val="00587D50"/>
    <w:rsid w:val="00596629"/>
    <w:rsid w:val="005A2C42"/>
    <w:rsid w:val="005D7A37"/>
    <w:rsid w:val="00641B07"/>
    <w:rsid w:val="00675F16"/>
    <w:rsid w:val="006A7F1D"/>
    <w:rsid w:val="006C2BAF"/>
    <w:rsid w:val="007329DA"/>
    <w:rsid w:val="00735C6E"/>
    <w:rsid w:val="007803CF"/>
    <w:rsid w:val="00787876"/>
    <w:rsid w:val="007F7145"/>
    <w:rsid w:val="008931E1"/>
    <w:rsid w:val="008A493A"/>
    <w:rsid w:val="008D5417"/>
    <w:rsid w:val="008D7D9E"/>
    <w:rsid w:val="008F5A0A"/>
    <w:rsid w:val="009405D6"/>
    <w:rsid w:val="009F655E"/>
    <w:rsid w:val="00A01C40"/>
    <w:rsid w:val="00A242EF"/>
    <w:rsid w:val="00A507E1"/>
    <w:rsid w:val="00A72F68"/>
    <w:rsid w:val="00AF4079"/>
    <w:rsid w:val="00B1261F"/>
    <w:rsid w:val="00B500C7"/>
    <w:rsid w:val="00B97F79"/>
    <w:rsid w:val="00BC5F81"/>
    <w:rsid w:val="00BD5C90"/>
    <w:rsid w:val="00BD6064"/>
    <w:rsid w:val="00CB38EA"/>
    <w:rsid w:val="00CD1FE7"/>
    <w:rsid w:val="00CE445D"/>
    <w:rsid w:val="00D13314"/>
    <w:rsid w:val="00D52456"/>
    <w:rsid w:val="00D63B6E"/>
    <w:rsid w:val="00DD0C10"/>
    <w:rsid w:val="00DD147D"/>
    <w:rsid w:val="00DD5F3B"/>
    <w:rsid w:val="00E20EA1"/>
    <w:rsid w:val="00E33E97"/>
    <w:rsid w:val="00E55DF1"/>
    <w:rsid w:val="00E91DB1"/>
    <w:rsid w:val="00EC5E3C"/>
    <w:rsid w:val="00F577F0"/>
    <w:rsid w:val="00FA118F"/>
    <w:rsid w:val="00FA75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294"/>
    <w:pPr>
      <w:spacing w:after="200" w:line="276" w:lineRule="auto"/>
    </w:pPr>
    <w:rPr>
      <w:sz w:val="22"/>
      <w:szCs w:val="22"/>
    </w:rPr>
  </w:style>
  <w:style w:type="paragraph" w:styleId="Heading2">
    <w:name w:val="heading 2"/>
    <w:basedOn w:val="Normal"/>
    <w:next w:val="Normal"/>
    <w:link w:val="Heading2Char"/>
    <w:qFormat/>
    <w:rsid w:val="00E33E97"/>
    <w:pPr>
      <w:keepNext/>
      <w:spacing w:before="240" w:after="60" w:line="240" w:lineRule="auto"/>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33E97"/>
    <w:rPr>
      <w:rFonts w:ascii="Arial" w:hAnsi="Arial" w:cs="Arial"/>
      <w:b/>
      <w:bCs/>
      <w:i/>
      <w:iCs/>
      <w:sz w:val="28"/>
      <w:szCs w:val="28"/>
    </w:rPr>
  </w:style>
  <w:style w:type="paragraph" w:customStyle="1" w:styleId="doctext">
    <w:name w:val="doctext"/>
    <w:basedOn w:val="Normal"/>
    <w:rsid w:val="00E33E97"/>
    <w:pPr>
      <w:spacing w:before="100" w:beforeAutospacing="1" w:after="100" w:afterAutospacing="1" w:line="240" w:lineRule="auto"/>
    </w:pPr>
    <w:rPr>
      <w:rFonts w:ascii="Times New Roman" w:hAnsi="Times New Roman"/>
      <w:sz w:val="26"/>
      <w:szCs w:val="26"/>
    </w:rPr>
  </w:style>
  <w:style w:type="character" w:customStyle="1" w:styleId="docemphasis">
    <w:name w:val="docemphasis"/>
    <w:basedOn w:val="DefaultParagraphFont"/>
    <w:rsid w:val="00E33E97"/>
  </w:style>
  <w:style w:type="paragraph" w:styleId="NoSpacing">
    <w:name w:val="No Spacing"/>
    <w:uiPriority w:val="1"/>
    <w:qFormat/>
    <w:rsid w:val="00735C6E"/>
    <w:rPr>
      <w:rFonts w:eastAsia="Calibri"/>
      <w:sz w:val="22"/>
      <w:szCs w:val="22"/>
    </w:rPr>
  </w:style>
  <w:style w:type="paragraph" w:styleId="ListParagraph">
    <w:name w:val="List Paragraph"/>
    <w:basedOn w:val="Normal"/>
    <w:uiPriority w:val="34"/>
    <w:qFormat/>
    <w:rsid w:val="00735C6E"/>
    <w:pPr>
      <w:ind w:left="720"/>
      <w:contextualSpacing/>
    </w:pPr>
  </w:style>
  <w:style w:type="paragraph" w:customStyle="1" w:styleId="doclist">
    <w:name w:val="doclist"/>
    <w:basedOn w:val="Normal"/>
    <w:rsid w:val="005359CC"/>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A242EF"/>
    <w:rPr>
      <w:color w:val="0000FF"/>
      <w:u w:val="single"/>
    </w:rPr>
  </w:style>
  <w:style w:type="paragraph" w:styleId="Revision">
    <w:name w:val="Revision"/>
    <w:hidden/>
    <w:uiPriority w:val="99"/>
    <w:semiHidden/>
    <w:rsid w:val="006C2BAF"/>
    <w:rPr>
      <w:sz w:val="22"/>
      <w:szCs w:val="22"/>
    </w:rPr>
  </w:style>
  <w:style w:type="paragraph" w:styleId="BalloonText">
    <w:name w:val="Balloon Text"/>
    <w:basedOn w:val="Normal"/>
    <w:link w:val="BalloonTextChar"/>
    <w:uiPriority w:val="99"/>
    <w:semiHidden/>
    <w:unhideWhenUsed/>
    <w:rsid w:val="006C2B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BAF"/>
    <w:rPr>
      <w:rFonts w:ascii="Tahoma" w:hAnsi="Tahoma" w:cs="Tahoma"/>
      <w:sz w:val="16"/>
      <w:szCs w:val="16"/>
    </w:rPr>
  </w:style>
  <w:style w:type="paragraph" w:styleId="Header">
    <w:name w:val="header"/>
    <w:basedOn w:val="Normal"/>
    <w:link w:val="HeaderChar"/>
    <w:uiPriority w:val="99"/>
    <w:unhideWhenUsed/>
    <w:rsid w:val="005A2C42"/>
    <w:pPr>
      <w:tabs>
        <w:tab w:val="center" w:pos="4680"/>
        <w:tab w:val="right" w:pos="9360"/>
      </w:tabs>
    </w:pPr>
  </w:style>
  <w:style w:type="character" w:customStyle="1" w:styleId="HeaderChar">
    <w:name w:val="Header Char"/>
    <w:basedOn w:val="DefaultParagraphFont"/>
    <w:link w:val="Header"/>
    <w:uiPriority w:val="99"/>
    <w:rsid w:val="005A2C42"/>
    <w:rPr>
      <w:sz w:val="22"/>
      <w:szCs w:val="22"/>
    </w:rPr>
  </w:style>
  <w:style w:type="paragraph" w:styleId="Footer">
    <w:name w:val="footer"/>
    <w:basedOn w:val="Normal"/>
    <w:link w:val="FooterChar"/>
    <w:uiPriority w:val="99"/>
    <w:unhideWhenUsed/>
    <w:rsid w:val="005A2C42"/>
    <w:pPr>
      <w:tabs>
        <w:tab w:val="center" w:pos="4680"/>
        <w:tab w:val="right" w:pos="9360"/>
      </w:tabs>
    </w:pPr>
  </w:style>
  <w:style w:type="character" w:customStyle="1" w:styleId="FooterChar">
    <w:name w:val="Footer Char"/>
    <w:basedOn w:val="DefaultParagraphFont"/>
    <w:link w:val="Footer"/>
    <w:uiPriority w:val="99"/>
    <w:rsid w:val="005A2C42"/>
    <w:rPr>
      <w:sz w:val="22"/>
      <w:szCs w:val="22"/>
    </w:rPr>
  </w:style>
</w:styles>
</file>

<file path=word/webSettings.xml><?xml version="1.0" encoding="utf-8"?>
<w:webSettings xmlns:r="http://schemas.openxmlformats.org/officeDocument/2006/relationships" xmlns:w="http://schemas.openxmlformats.org/wordprocessingml/2006/main">
  <w:divs>
    <w:div w:id="1607956724">
      <w:bodyDiv w:val="1"/>
      <w:marLeft w:val="0"/>
      <w:marRight w:val="0"/>
      <w:marTop w:val="0"/>
      <w:marBottom w:val="0"/>
      <w:divBdr>
        <w:top w:val="none" w:sz="0" w:space="0" w:color="auto"/>
        <w:left w:val="none" w:sz="0" w:space="0" w:color="auto"/>
        <w:bottom w:val="none" w:sz="0" w:space="0" w:color="auto"/>
        <w:right w:val="none" w:sz="0" w:space="0" w:color="auto"/>
      </w:divBdr>
      <w:divsChild>
        <w:div w:id="5426006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479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9</Pages>
  <Words>3924</Words>
  <Characters>22368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G5</Company>
  <LinksUpToDate>false</LinksUpToDate>
  <CharactersWithSpaces>26240</CharactersWithSpaces>
  <SharedDoc>false</SharedDoc>
  <HLinks>
    <vt:vector size="6" baseType="variant">
      <vt:variant>
        <vt:i4>5898278</vt:i4>
      </vt:variant>
      <vt:variant>
        <vt:i4>0</vt:i4>
      </vt:variant>
      <vt:variant>
        <vt:i4>0</vt:i4>
      </vt:variant>
      <vt:variant>
        <vt:i4>5</vt:i4>
      </vt:variant>
      <vt:variant>
        <vt:lpwstr>mk:@MSITStore:C:\Documents%20and%20Settings\Sinbad\Desktop\Desktop\Quan%20Ly%20DAPM\Addison.Wesley.Mastering.the.Requirements.Process.2nd.Edition.Mar.2006.chm::/0321419499/hcid.soi.city.ac.uk/research/Artsceneindex.html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Sinbad</dc:creator>
  <cp:keywords/>
  <dc:description/>
  <cp:lastModifiedBy>Khoa</cp:lastModifiedBy>
  <cp:revision>1</cp:revision>
  <dcterms:created xsi:type="dcterms:W3CDTF">2008-03-18T11:04:00Z</dcterms:created>
  <dcterms:modified xsi:type="dcterms:W3CDTF">2008-03-21T18:28:00Z</dcterms:modified>
</cp:coreProperties>
</file>